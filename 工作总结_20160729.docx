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B021E" w14:textId="4F9DF099" w:rsidR="0097024F" w:rsidRPr="00CA6DDD" w:rsidDel="00933703" w:rsidRDefault="0097024F" w:rsidP="0097024F">
      <w:pPr>
        <w:pStyle w:val="1"/>
        <w:ind w:firstLine="640"/>
        <w:rPr>
          <w:del w:id="0" w:author="Microsoft Office 用户" w:date="2016-08-01T09:29:00Z"/>
          <w:rFonts w:ascii="华文仿宋" w:eastAsia="华文仿宋" w:hAnsi="华文仿宋"/>
          <w:rPrChange w:id="1" w:author="Microsoft Office 用户" w:date="2016-08-01T09:19:00Z">
            <w:rPr>
              <w:del w:id="2" w:author="Microsoft Office 用户" w:date="2016-08-01T09:29:00Z"/>
            </w:rPr>
          </w:rPrChange>
        </w:rPr>
      </w:pPr>
      <w:del w:id="3" w:author="Microsoft Office 用户" w:date="2016-08-01T09:29:00Z">
        <w:r w:rsidRPr="00CA6DDD" w:rsidDel="00933703">
          <w:rPr>
            <w:rFonts w:ascii="华文仿宋" w:eastAsia="华文仿宋" w:hAnsi="华文仿宋" w:hint="eastAsia"/>
            <w:bCs w:val="0"/>
            <w:rPrChange w:id="4" w:author="Microsoft Office 用户" w:date="2016-08-01T09:19:00Z">
              <w:rPr>
                <w:rFonts w:hint="eastAsia"/>
                <w:bCs w:val="0"/>
              </w:rPr>
            </w:rPrChange>
          </w:rPr>
          <w:delText>一、本周工作完成情况</w:delText>
        </w:r>
      </w:del>
    </w:p>
    <w:p w14:paraId="4D1D3C19" w14:textId="763C005B" w:rsidR="0097024F" w:rsidRPr="00CA6DDD" w:rsidDel="00933703" w:rsidRDefault="0097024F" w:rsidP="0097024F">
      <w:pPr>
        <w:pStyle w:val="2"/>
        <w:ind w:firstLine="640"/>
        <w:rPr>
          <w:del w:id="5" w:author="Microsoft Office 用户" w:date="2016-08-01T09:29:00Z"/>
          <w:rFonts w:ascii="华文仿宋" w:eastAsia="华文仿宋" w:hAnsi="华文仿宋"/>
          <w:rPrChange w:id="6" w:author="Microsoft Office 用户" w:date="2016-08-01T09:19:00Z">
            <w:rPr>
              <w:del w:id="7" w:author="Microsoft Office 用户" w:date="2016-08-01T09:29:00Z"/>
            </w:rPr>
          </w:rPrChange>
        </w:rPr>
      </w:pPr>
      <w:del w:id="8" w:author="Microsoft Office 用户" w:date="2016-08-01T09:29:00Z">
        <w:r w:rsidRPr="00CA6DDD" w:rsidDel="00933703">
          <w:rPr>
            <w:rFonts w:ascii="华文仿宋" w:eastAsia="华文仿宋" w:hAnsi="华文仿宋" w:hint="eastAsia"/>
            <w:bCs w:val="0"/>
            <w:rPrChange w:id="9" w:author="Microsoft Office 用户" w:date="2016-08-01T09:19:00Z">
              <w:rPr>
                <w:rFonts w:hint="eastAsia"/>
                <w:bCs w:val="0"/>
              </w:rPr>
            </w:rPrChange>
          </w:rPr>
          <w:delText>（一）数据提取</w:delText>
        </w:r>
      </w:del>
    </w:p>
    <w:p w14:paraId="75976704" w14:textId="24C82C80" w:rsidR="0097024F" w:rsidRPr="00CA6DDD" w:rsidDel="00CA6DDD" w:rsidRDefault="00CA6DDD" w:rsidP="0097024F">
      <w:pPr>
        <w:ind w:firstLine="640"/>
        <w:rPr>
          <w:del w:id="10" w:author="Microsoft Office 用户" w:date="2016-08-01T09:26:00Z"/>
          <w:rFonts w:ascii="华文仿宋" w:eastAsia="华文仿宋" w:hAnsi="华文仿宋"/>
          <w:rPrChange w:id="11" w:author="Microsoft Office 用户" w:date="2016-08-01T09:19:00Z">
            <w:rPr>
              <w:del w:id="12" w:author="Microsoft Office 用户" w:date="2016-08-01T09:26:00Z"/>
            </w:rPr>
          </w:rPrChange>
        </w:rPr>
      </w:pPr>
      <w:ins w:id="13" w:author="Microsoft Office 用户" w:date="2016-08-01T09:22:00Z">
        <w:r>
          <w:rPr>
            <w:rFonts w:ascii="华文仿宋" w:eastAsia="华文仿宋" w:hAnsi="华文仿宋"/>
          </w:rPr>
          <w:t>2016</w:t>
        </w:r>
        <w:r>
          <w:rPr>
            <w:rFonts w:ascii="华文仿宋" w:eastAsia="华文仿宋" w:hAnsi="华文仿宋" w:hint="eastAsia"/>
          </w:rPr>
          <w:t>年</w:t>
        </w:r>
        <w:r>
          <w:rPr>
            <w:rFonts w:ascii="华文仿宋" w:eastAsia="华文仿宋" w:hAnsi="华文仿宋"/>
          </w:rPr>
          <w:t>7</w:t>
        </w:r>
        <w:r>
          <w:rPr>
            <w:rFonts w:ascii="华文仿宋" w:eastAsia="华文仿宋" w:hAnsi="华文仿宋" w:hint="eastAsia"/>
          </w:rPr>
          <w:t>月</w:t>
        </w:r>
        <w:r>
          <w:rPr>
            <w:rFonts w:ascii="华文仿宋" w:eastAsia="华文仿宋" w:hAnsi="华文仿宋"/>
          </w:rPr>
          <w:t>25</w:t>
        </w:r>
        <w:r>
          <w:rPr>
            <w:rFonts w:ascii="华文仿宋" w:eastAsia="华文仿宋" w:hAnsi="华文仿宋" w:hint="eastAsia"/>
          </w:rPr>
          <w:t>日至</w:t>
        </w:r>
        <w:r>
          <w:rPr>
            <w:rFonts w:ascii="华文仿宋" w:eastAsia="华文仿宋" w:hAnsi="华文仿宋"/>
          </w:rPr>
          <w:t>29</w:t>
        </w:r>
        <w:r>
          <w:rPr>
            <w:rFonts w:ascii="华文仿宋" w:eastAsia="华文仿宋" w:hAnsi="华文仿宋" w:hint="eastAsia"/>
          </w:rPr>
          <w:t>日</w:t>
        </w:r>
        <w:r>
          <w:rPr>
            <w:rFonts w:ascii="华文仿宋" w:eastAsia="华文仿宋" w:hAnsi="华文仿宋"/>
          </w:rPr>
          <w:t>一周完成的重点工</w:t>
        </w:r>
        <w:r>
          <w:rPr>
            <w:rFonts w:ascii="华文仿宋" w:eastAsia="华文仿宋" w:hAnsi="华文仿宋" w:hint="eastAsia"/>
          </w:rPr>
          <w:t>作</w:t>
        </w:r>
        <w:r>
          <w:rPr>
            <w:rFonts w:ascii="华文仿宋" w:eastAsia="华文仿宋" w:hAnsi="华文仿宋"/>
          </w:rPr>
          <w:t>主要有三项。</w:t>
        </w:r>
      </w:ins>
      <w:ins w:id="14" w:author="Microsoft Office 用户" w:date="2016-08-01T09:23:00Z">
        <w:r w:rsidRPr="00CA6DDD">
          <w:rPr>
            <w:rFonts w:ascii="华文仿宋" w:eastAsia="华文仿宋" w:hAnsi="华文仿宋"/>
            <w:b/>
            <w:rPrChange w:id="15" w:author="Microsoft Office 用户" w:date="2016-08-01T09:26:00Z">
              <w:rPr>
                <w:rFonts w:ascii="华文仿宋" w:eastAsia="华文仿宋" w:hAnsi="华文仿宋"/>
              </w:rPr>
            </w:rPrChange>
          </w:rPr>
          <w:t>一是</w:t>
        </w:r>
      </w:ins>
      <w:ins w:id="16" w:author="Microsoft Office 用户" w:date="2016-08-01T09:25:00Z">
        <w:r w:rsidRPr="00CA6DDD">
          <w:rPr>
            <w:rFonts w:ascii="华文仿宋" w:eastAsia="华文仿宋" w:hAnsi="华文仿宋"/>
            <w:b/>
            <w:rPrChange w:id="17" w:author="Microsoft Office 用户" w:date="2016-08-01T09:26:00Z">
              <w:rPr>
                <w:rFonts w:ascii="华文仿宋" w:eastAsia="华文仿宋" w:hAnsi="华文仿宋"/>
              </w:rPr>
            </w:rPrChange>
          </w:rPr>
          <w:t>数据提取工作，</w:t>
        </w:r>
        <w:r>
          <w:rPr>
            <w:rFonts w:ascii="华文仿宋" w:eastAsia="华文仿宋" w:hAnsi="华文仿宋" w:hint="eastAsia"/>
          </w:rPr>
          <w:t>一方面</w:t>
        </w:r>
        <w:r>
          <w:rPr>
            <w:rFonts w:ascii="华文仿宋" w:eastAsia="华文仿宋" w:hAnsi="华文仿宋"/>
          </w:rPr>
          <w:t>，</w:t>
        </w:r>
      </w:ins>
      <w:r w:rsidR="0097024F" w:rsidRPr="00CA6DDD">
        <w:rPr>
          <w:rFonts w:ascii="华文仿宋" w:eastAsia="华文仿宋" w:hAnsi="华文仿宋"/>
          <w:rPrChange w:id="18" w:author="Microsoft Office 用户" w:date="2016-08-01T09:19:00Z">
            <w:rPr/>
          </w:rPrChange>
        </w:rPr>
        <w:t>配合</w:t>
      </w:r>
      <w:ins w:id="19" w:author="Microsoft Office 用户" w:date="2016-08-01T09:23:00Z">
        <w:r>
          <w:rPr>
            <w:rFonts w:ascii="华文仿宋" w:eastAsia="华文仿宋" w:hAnsi="华文仿宋"/>
          </w:rPr>
          <w:t>教育培训部</w:t>
        </w:r>
      </w:ins>
      <w:del w:id="20" w:author="Microsoft Office 用户" w:date="2016-08-01T09:23:00Z">
        <w:r w:rsidR="0097024F" w:rsidRPr="00CA6DDD" w:rsidDel="00CA6DDD">
          <w:rPr>
            <w:rFonts w:ascii="华文仿宋" w:eastAsia="华文仿宋" w:hAnsi="华文仿宋"/>
            <w:rPrChange w:id="21" w:author="Microsoft Office 用户" w:date="2016-08-01T09:19:00Z">
              <w:rPr/>
            </w:rPrChange>
          </w:rPr>
          <w:delText>教培同事</w:delText>
        </w:r>
      </w:del>
      <w:r w:rsidR="0097024F" w:rsidRPr="00CA6DDD">
        <w:rPr>
          <w:rFonts w:ascii="华文仿宋" w:eastAsia="华文仿宋" w:hAnsi="华文仿宋"/>
          <w:rPrChange w:id="22" w:author="Microsoft Office 用户" w:date="2016-08-01T09:19:00Z">
            <w:rPr/>
          </w:rPrChange>
        </w:rPr>
        <w:t>制作</w:t>
      </w:r>
      <w:ins w:id="23" w:author="Microsoft Office 用户" w:date="2016-08-01T09:23:00Z">
        <w:r>
          <w:rPr>
            <w:rFonts w:ascii="华文仿宋" w:eastAsia="华文仿宋" w:hAnsi="华文仿宋"/>
          </w:rPr>
          <w:t>即将</w:t>
        </w:r>
      </w:ins>
      <w:ins w:id="24" w:author="Microsoft Office 用户" w:date="2016-08-01T09:24:00Z">
        <w:r>
          <w:rPr>
            <w:rFonts w:ascii="华文仿宋" w:eastAsia="华文仿宋" w:hAnsi="华文仿宋"/>
          </w:rPr>
          <w:t>于</w:t>
        </w:r>
      </w:ins>
      <w:r w:rsidR="0097024F" w:rsidRPr="00CA6DDD">
        <w:rPr>
          <w:rFonts w:ascii="华文仿宋" w:eastAsia="华文仿宋" w:hAnsi="华文仿宋" w:hint="eastAsia"/>
          <w:rPrChange w:id="25" w:author="Microsoft Office 用户" w:date="2016-08-01T09:19:00Z">
            <w:rPr>
              <w:rFonts w:hint="eastAsia"/>
            </w:rPr>
          </w:rPrChange>
        </w:rPr>
        <w:t>八月份</w:t>
      </w:r>
      <w:ins w:id="26" w:author="Microsoft Office 用户" w:date="2016-08-01T09:24:00Z">
        <w:r>
          <w:rPr>
            <w:rFonts w:ascii="华文仿宋" w:eastAsia="华文仿宋" w:hAnsi="华文仿宋"/>
          </w:rPr>
          <w:t>召开的TOP组织论坛</w:t>
        </w:r>
      </w:ins>
      <w:del w:id="27" w:author="Microsoft Office 用户" w:date="2016-08-01T09:24:00Z">
        <w:r w:rsidR="0097024F" w:rsidRPr="00CA6DDD" w:rsidDel="00CA6DDD">
          <w:rPr>
            <w:rFonts w:ascii="华文仿宋" w:eastAsia="华文仿宋" w:hAnsi="华文仿宋"/>
            <w:rPrChange w:id="28" w:author="Microsoft Office 用户" w:date="2016-08-01T09:19:00Z">
              <w:rPr/>
            </w:rPrChange>
          </w:rPr>
          <w:delText>top会议</w:delText>
        </w:r>
      </w:del>
      <w:r w:rsidR="0097024F" w:rsidRPr="00CA6DDD">
        <w:rPr>
          <w:rFonts w:ascii="华文仿宋" w:eastAsia="华文仿宋" w:hAnsi="华文仿宋"/>
          <w:rPrChange w:id="29" w:author="Microsoft Office 用户" w:date="2016-08-01T09:19:00Z">
            <w:rPr/>
          </w:rPrChange>
        </w:rPr>
        <w:t>相关课件</w:t>
      </w:r>
      <w:ins w:id="30" w:author="Microsoft Office 用户" w:date="2016-08-01T09:24:00Z">
        <w:r>
          <w:rPr>
            <w:rFonts w:ascii="华文仿宋" w:eastAsia="华文仿宋" w:hAnsi="华文仿宋"/>
          </w:rPr>
          <w:t>，</w:t>
        </w:r>
        <w:r>
          <w:rPr>
            <w:rFonts w:ascii="华文仿宋" w:eastAsia="华文仿宋" w:hAnsi="华文仿宋" w:hint="eastAsia"/>
          </w:rPr>
          <w:t>根据需求</w:t>
        </w:r>
      </w:ins>
      <w:del w:id="31" w:author="Microsoft Office 用户" w:date="2016-08-01T09:24:00Z">
        <w:r w:rsidR="0097024F" w:rsidRPr="00CA6DDD" w:rsidDel="00CA6DDD">
          <w:rPr>
            <w:rFonts w:ascii="华文仿宋" w:eastAsia="华文仿宋" w:hAnsi="华文仿宋" w:hint="eastAsia"/>
            <w:rPrChange w:id="32" w:author="Microsoft Office 用户" w:date="2016-08-01T09:19:00Z">
              <w:rPr>
                <w:rFonts w:hint="eastAsia"/>
              </w:rPr>
            </w:rPrChange>
          </w:rPr>
          <w:delText>。</w:delText>
        </w:r>
      </w:del>
      <w:r w:rsidR="0097024F" w:rsidRPr="00CA6DDD">
        <w:rPr>
          <w:rFonts w:ascii="华文仿宋" w:eastAsia="华文仿宋" w:hAnsi="华文仿宋"/>
          <w:rPrChange w:id="33" w:author="Microsoft Office 用户" w:date="2016-08-01T09:19:00Z">
            <w:rPr/>
          </w:rPrChange>
        </w:rPr>
        <w:t>提取新人</w:t>
      </w:r>
      <w:r w:rsidR="0097024F" w:rsidRPr="00CA6DDD">
        <w:rPr>
          <w:rFonts w:ascii="华文仿宋" w:eastAsia="华文仿宋" w:hAnsi="华文仿宋" w:hint="eastAsia"/>
          <w:rPrChange w:id="34" w:author="Microsoft Office 用户" w:date="2016-08-01T09:19:00Z">
            <w:rPr>
              <w:rFonts w:hint="eastAsia"/>
            </w:rPr>
          </w:rPrChange>
        </w:rPr>
        <w:t>相关保单</w:t>
      </w:r>
      <w:r w:rsidR="0097024F" w:rsidRPr="00CA6DDD">
        <w:rPr>
          <w:rFonts w:ascii="华文仿宋" w:eastAsia="华文仿宋" w:hAnsi="华文仿宋"/>
          <w:rPrChange w:id="35" w:author="Microsoft Office 用户" w:date="2016-08-01T09:19:00Z">
            <w:rPr/>
          </w:rPrChange>
        </w:rPr>
        <w:t>数据</w:t>
      </w:r>
      <w:ins w:id="36" w:author="Microsoft Office 用户" w:date="2016-08-01T09:26:00Z">
        <w:r>
          <w:rPr>
            <w:rFonts w:ascii="华文仿宋" w:eastAsia="华文仿宋" w:hAnsi="华文仿宋"/>
          </w:rPr>
          <w:t>来</w:t>
        </w:r>
      </w:ins>
      <w:del w:id="37" w:author="Microsoft Office 用户" w:date="2016-08-01T09:26:00Z">
        <w:r w:rsidR="0097024F" w:rsidRPr="00CA6DDD" w:rsidDel="00CA6DDD">
          <w:rPr>
            <w:rFonts w:ascii="华文仿宋" w:eastAsia="华文仿宋" w:hAnsi="华文仿宋" w:hint="eastAsia"/>
            <w:rPrChange w:id="38" w:author="Microsoft Office 用户" w:date="2016-08-01T09:19:00Z">
              <w:rPr>
                <w:rFonts w:hint="eastAsia"/>
              </w:rPr>
            </w:rPrChange>
          </w:rPr>
          <w:delText>，</w:delText>
        </w:r>
      </w:del>
      <w:r w:rsidR="0097024F" w:rsidRPr="00CA6DDD">
        <w:rPr>
          <w:rFonts w:ascii="华文仿宋" w:eastAsia="华文仿宋" w:hAnsi="华文仿宋" w:hint="eastAsia"/>
          <w:rPrChange w:id="39" w:author="Microsoft Office 用户" w:date="2016-08-01T09:19:00Z">
            <w:rPr>
              <w:rFonts w:hint="eastAsia"/>
            </w:rPr>
          </w:rPrChange>
        </w:rPr>
        <w:t>计算不同类型新人的留存率与晋升率</w:t>
      </w:r>
      <w:ins w:id="40" w:author="Microsoft Office 用户" w:date="2016-08-01T09:24:00Z">
        <w:r>
          <w:rPr>
            <w:rFonts w:ascii="华文仿宋" w:eastAsia="华文仿宋" w:hAnsi="华文仿宋"/>
          </w:rPr>
          <w:t>，</w:t>
        </w:r>
        <w:r>
          <w:rPr>
            <w:rFonts w:ascii="华文仿宋" w:eastAsia="华文仿宋" w:hAnsi="华文仿宋" w:hint="eastAsia"/>
          </w:rPr>
          <w:t>以及</w:t>
        </w:r>
      </w:ins>
      <w:del w:id="41" w:author="Microsoft Office 用户" w:date="2016-08-01T09:24:00Z">
        <w:r w:rsidR="0097024F" w:rsidRPr="00CA6DDD" w:rsidDel="00CA6DDD">
          <w:rPr>
            <w:rFonts w:ascii="华文仿宋" w:eastAsia="华文仿宋" w:hAnsi="华文仿宋" w:hint="eastAsia"/>
            <w:rPrChange w:id="42" w:author="Microsoft Office 用户" w:date="2016-08-01T09:19:00Z">
              <w:rPr>
                <w:rFonts w:hint="eastAsia"/>
              </w:rPr>
            </w:rPrChange>
          </w:rPr>
          <w:delText>。</w:delText>
        </w:r>
      </w:del>
      <w:r w:rsidR="0097024F" w:rsidRPr="00CA6DDD">
        <w:rPr>
          <w:rFonts w:ascii="华文仿宋" w:eastAsia="华文仿宋" w:hAnsi="华文仿宋" w:hint="eastAsia"/>
          <w:rPrChange w:id="43" w:author="Microsoft Office 用户" w:date="2016-08-01T09:19:00Z">
            <w:rPr>
              <w:rFonts w:hint="eastAsia"/>
            </w:rPr>
          </w:rPrChange>
        </w:rPr>
        <w:t>提取</w:t>
      </w:r>
      <w:r w:rsidR="0097024F" w:rsidRPr="00CA6DDD">
        <w:rPr>
          <w:rFonts w:ascii="华文仿宋" w:eastAsia="华文仿宋" w:hAnsi="华文仿宋"/>
          <w:rPrChange w:id="44" w:author="Microsoft Office 用户" w:date="2016-08-01T09:19:00Z">
            <w:rPr/>
          </w:rPrChange>
        </w:rPr>
        <w:t>客户保单相关数据</w:t>
      </w:r>
      <w:ins w:id="45" w:author="Microsoft Office 用户" w:date="2016-08-01T09:26:00Z">
        <w:r>
          <w:rPr>
            <w:rFonts w:ascii="华文仿宋" w:eastAsia="华文仿宋" w:hAnsi="华文仿宋"/>
          </w:rPr>
          <w:t>来</w:t>
        </w:r>
      </w:ins>
      <w:del w:id="46" w:author="Microsoft Office 用户" w:date="2016-08-01T09:26:00Z">
        <w:r w:rsidR="0097024F" w:rsidRPr="00CA6DDD" w:rsidDel="00CA6DDD">
          <w:rPr>
            <w:rFonts w:ascii="华文仿宋" w:eastAsia="华文仿宋" w:hAnsi="华文仿宋" w:hint="eastAsia"/>
            <w:rPrChange w:id="47" w:author="Microsoft Office 用户" w:date="2016-08-01T09:19:00Z">
              <w:rPr>
                <w:rFonts w:hint="eastAsia"/>
              </w:rPr>
            </w:rPrChange>
          </w:rPr>
          <w:delText>，整理</w:delText>
        </w:r>
      </w:del>
      <w:r w:rsidR="0097024F" w:rsidRPr="00CA6DDD">
        <w:rPr>
          <w:rFonts w:ascii="华文仿宋" w:eastAsia="华文仿宋" w:hAnsi="华文仿宋" w:hint="eastAsia"/>
          <w:rPrChange w:id="48" w:author="Microsoft Office 用户" w:date="2016-08-01T09:19:00Z">
            <w:rPr>
              <w:rFonts w:hint="eastAsia"/>
            </w:rPr>
          </w:rPrChange>
        </w:rPr>
        <w:t>计算</w:t>
      </w:r>
      <w:r w:rsidR="0097024F" w:rsidRPr="00CA6DDD">
        <w:rPr>
          <w:rFonts w:ascii="华文仿宋" w:eastAsia="华文仿宋" w:hAnsi="华文仿宋"/>
          <w:rPrChange w:id="49" w:author="Microsoft Office 用户" w:date="2016-08-01T09:19:00Z">
            <w:rPr/>
          </w:rPrChange>
        </w:rPr>
        <w:t>理财险</w:t>
      </w:r>
      <w:r w:rsidR="0097024F" w:rsidRPr="00CA6DDD">
        <w:rPr>
          <w:rFonts w:ascii="华文仿宋" w:eastAsia="华文仿宋" w:hAnsi="华文仿宋" w:hint="eastAsia"/>
          <w:rPrChange w:id="50" w:author="Microsoft Office 用户" w:date="2016-08-01T09:19:00Z">
            <w:rPr>
              <w:rFonts w:hint="eastAsia"/>
            </w:rPr>
          </w:rPrChange>
        </w:rPr>
        <w:t>客户平均理财金额及</w:t>
      </w:r>
      <w:r w:rsidR="0097024F" w:rsidRPr="00CA6DDD">
        <w:rPr>
          <w:rFonts w:ascii="华文仿宋" w:eastAsia="华文仿宋" w:hAnsi="华文仿宋"/>
          <w:rPrChange w:id="51" w:author="Microsoft Office 用户" w:date="2016-08-01T09:19:00Z">
            <w:rPr/>
          </w:rPrChange>
        </w:rPr>
        <w:t>健康险</w:t>
      </w:r>
      <w:r w:rsidR="0097024F" w:rsidRPr="00CA6DDD">
        <w:rPr>
          <w:rFonts w:ascii="华文仿宋" w:eastAsia="华文仿宋" w:hAnsi="华文仿宋" w:hint="eastAsia"/>
          <w:rPrChange w:id="52" w:author="Microsoft Office 用户" w:date="2016-08-01T09:19:00Z">
            <w:rPr>
              <w:rFonts w:hint="eastAsia"/>
            </w:rPr>
          </w:rPrChange>
        </w:rPr>
        <w:t>客户平均保障数额</w:t>
      </w:r>
      <w:ins w:id="53" w:author="Microsoft Office 用户" w:date="2016-08-01T09:27:00Z">
        <w:r>
          <w:rPr>
            <w:rFonts w:ascii="华文仿宋" w:eastAsia="华文仿宋" w:hAnsi="华文仿宋"/>
          </w:rPr>
          <w:t>；</w:t>
        </w:r>
      </w:ins>
      <w:del w:id="54" w:author="Microsoft Office 用户" w:date="2016-08-01T09:27:00Z">
        <w:r w:rsidR="0097024F" w:rsidRPr="00CA6DDD" w:rsidDel="00CA6DDD">
          <w:rPr>
            <w:rFonts w:ascii="华文仿宋" w:eastAsia="华文仿宋" w:hAnsi="华文仿宋"/>
            <w:rPrChange w:id="55" w:author="Microsoft Office 用户" w:date="2016-08-01T09:19:00Z">
              <w:rPr/>
            </w:rPrChange>
          </w:rPr>
          <w:delText>。</w:delText>
        </w:r>
      </w:del>
      <w:ins w:id="56" w:author="Microsoft Office 用户" w:date="2016-08-01T09:26:00Z">
        <w:r>
          <w:rPr>
            <w:rFonts w:ascii="华文仿宋" w:eastAsia="华文仿宋" w:hAnsi="华文仿宋"/>
          </w:rPr>
          <w:t>另一方面</w:t>
        </w:r>
      </w:ins>
      <w:ins w:id="57" w:author="Microsoft Office 用户" w:date="2016-08-01T09:27:00Z">
        <w:r>
          <w:rPr>
            <w:rFonts w:ascii="华文仿宋" w:eastAsia="华文仿宋" w:hAnsi="华文仿宋"/>
          </w:rPr>
          <w:t>，</w:t>
        </w:r>
      </w:ins>
    </w:p>
    <w:p w14:paraId="4C57FFC9" w14:textId="775FDA5F" w:rsidR="0097024F" w:rsidRPr="00CA6DDD" w:rsidDel="00933703" w:rsidRDefault="0097024F" w:rsidP="00CA6DDD">
      <w:pPr>
        <w:ind w:firstLine="640"/>
        <w:rPr>
          <w:del w:id="58" w:author="Microsoft Office 用户" w:date="2016-08-01T09:31:00Z"/>
          <w:rFonts w:ascii="华文仿宋" w:eastAsia="华文仿宋" w:hAnsi="华文仿宋"/>
          <w:rPrChange w:id="59" w:author="Microsoft Office 用户" w:date="2016-08-01T09:19:00Z">
            <w:rPr>
              <w:del w:id="60" w:author="Microsoft Office 用户" w:date="2016-08-01T09:31:00Z"/>
            </w:rPr>
          </w:rPrChange>
        </w:rPr>
      </w:pPr>
      <w:del w:id="61" w:author="Microsoft Office 用户" w:date="2016-08-01T09:28:00Z">
        <w:r w:rsidRPr="00CA6DDD" w:rsidDel="00CA6DDD">
          <w:rPr>
            <w:rFonts w:ascii="华文仿宋" w:eastAsia="华文仿宋" w:hAnsi="华文仿宋" w:hint="eastAsia"/>
            <w:rPrChange w:id="62" w:author="Microsoft Office 用户" w:date="2016-08-01T09:19:00Z">
              <w:rPr>
                <w:rFonts w:hint="eastAsia"/>
              </w:rPr>
            </w:rPrChange>
          </w:rPr>
          <w:delText>整理</w:delText>
        </w:r>
        <w:r w:rsidRPr="00CA6DDD" w:rsidDel="00CA6DDD">
          <w:rPr>
            <w:rFonts w:ascii="华文仿宋" w:eastAsia="华文仿宋" w:hAnsi="华文仿宋"/>
            <w:rPrChange w:id="63" w:author="Microsoft Office 用户" w:date="2016-08-01T09:19:00Z">
              <w:rPr/>
            </w:rPrChange>
          </w:rPr>
          <w:delText>太平驿站用户</w:delText>
        </w:r>
        <w:r w:rsidRPr="00CA6DDD" w:rsidDel="00CA6DDD">
          <w:rPr>
            <w:rFonts w:ascii="华文仿宋" w:eastAsia="华文仿宋" w:hAnsi="华文仿宋" w:hint="eastAsia"/>
            <w:rPrChange w:id="64" w:author="Microsoft Office 用户" w:date="2016-08-01T09:19:00Z">
              <w:rPr>
                <w:rFonts w:hint="eastAsia"/>
              </w:rPr>
            </w:rPrChange>
          </w:rPr>
          <w:delText>行为数据</w:delText>
        </w:r>
        <w:r w:rsidR="00FC3211" w:rsidRPr="00CA6DDD" w:rsidDel="00CA6DDD">
          <w:rPr>
            <w:rFonts w:ascii="华文仿宋" w:eastAsia="华文仿宋" w:hAnsi="华文仿宋" w:hint="eastAsia"/>
            <w:rPrChange w:id="65" w:author="Microsoft Office 用户" w:date="2016-08-01T09:19:00Z">
              <w:rPr>
                <w:rFonts w:hint="eastAsia"/>
              </w:rPr>
            </w:rPrChange>
          </w:rPr>
          <w:delText>，</w:delText>
        </w:r>
      </w:del>
      <w:del w:id="66" w:author="Microsoft Office 用户" w:date="2016-08-01T09:27:00Z">
        <w:r w:rsidR="00FC3211" w:rsidRPr="00CA6DDD" w:rsidDel="00CA6DDD">
          <w:rPr>
            <w:rFonts w:ascii="华文仿宋" w:eastAsia="华文仿宋" w:hAnsi="华文仿宋" w:hint="eastAsia"/>
            <w:rPrChange w:id="67" w:author="Microsoft Office 用户" w:date="2016-08-01T09:19:00Z">
              <w:rPr>
                <w:rFonts w:hint="eastAsia"/>
              </w:rPr>
            </w:rPrChange>
          </w:rPr>
          <w:delText>整理</w:delText>
        </w:r>
      </w:del>
      <w:r w:rsidRPr="00CA6DDD">
        <w:rPr>
          <w:rFonts w:ascii="华文仿宋" w:eastAsia="华文仿宋" w:hAnsi="华文仿宋" w:hint="eastAsia"/>
          <w:rPrChange w:id="68" w:author="Microsoft Office 用户" w:date="2016-08-01T09:19:00Z">
            <w:rPr>
              <w:rFonts w:hint="eastAsia"/>
            </w:rPr>
          </w:rPrChange>
        </w:rPr>
        <w:t>制作</w:t>
      </w:r>
      <w:ins w:id="69" w:author="Microsoft Office 用户" w:date="2016-08-01T09:28:00Z">
        <w:r w:rsidR="00CA6DDD">
          <w:rPr>
            <w:rFonts w:ascii="华文仿宋" w:eastAsia="华文仿宋" w:hAnsi="华文仿宋"/>
          </w:rPr>
          <w:t>使用太平驿站</w:t>
        </w:r>
      </w:ins>
      <w:ins w:id="70" w:author="Microsoft Office 用户" w:date="2016-08-01T09:29:00Z">
        <w:r w:rsidR="00CA6DDD">
          <w:rPr>
            <w:rFonts w:ascii="华文仿宋" w:eastAsia="华文仿宋" w:hAnsi="华文仿宋"/>
          </w:rPr>
          <w:t>的</w:t>
        </w:r>
      </w:ins>
      <w:r w:rsidR="00E608C5" w:rsidRPr="00CA6DDD">
        <w:rPr>
          <w:rFonts w:ascii="华文仿宋" w:eastAsia="华文仿宋" w:hAnsi="华文仿宋" w:hint="eastAsia"/>
          <w:rPrChange w:id="71" w:author="Microsoft Office 用户" w:date="2016-08-01T09:19:00Z">
            <w:rPr>
              <w:rFonts w:hint="eastAsia"/>
            </w:rPr>
          </w:rPrChange>
        </w:rPr>
        <w:t>代理人</w:t>
      </w:r>
      <w:ins w:id="72" w:author="Microsoft Office 用户" w:date="2016-08-01T09:27:00Z">
        <w:r w:rsidR="00CA6DDD">
          <w:rPr>
            <w:rFonts w:ascii="华文仿宋" w:eastAsia="华文仿宋" w:hAnsi="华文仿宋"/>
          </w:rPr>
          <w:t>和</w:t>
        </w:r>
      </w:ins>
      <w:del w:id="73" w:author="Microsoft Office 用户" w:date="2016-08-01T09:27:00Z">
        <w:r w:rsidR="00E608C5" w:rsidRPr="00CA6DDD" w:rsidDel="00CA6DDD">
          <w:rPr>
            <w:rFonts w:ascii="华文仿宋" w:eastAsia="华文仿宋" w:hAnsi="华文仿宋" w:hint="eastAsia"/>
            <w:rPrChange w:id="74" w:author="Microsoft Office 用户" w:date="2016-08-01T09:19:00Z">
              <w:rPr>
                <w:rFonts w:hint="eastAsia"/>
              </w:rPr>
            </w:rPrChange>
          </w:rPr>
          <w:delText>及</w:delText>
        </w:r>
      </w:del>
      <w:r w:rsidR="00E608C5" w:rsidRPr="00CA6DDD">
        <w:rPr>
          <w:rFonts w:ascii="华文仿宋" w:eastAsia="华文仿宋" w:hAnsi="华文仿宋" w:hint="eastAsia"/>
          <w:rPrChange w:id="75" w:author="Microsoft Office 用户" w:date="2016-08-01T09:19:00Z">
            <w:rPr>
              <w:rFonts w:hint="eastAsia"/>
            </w:rPr>
          </w:rPrChange>
        </w:rPr>
        <w:t>客户</w:t>
      </w:r>
      <w:del w:id="76" w:author="Microsoft Office 用户" w:date="2016-08-01T09:29:00Z">
        <w:r w:rsidR="00E608C5" w:rsidRPr="00CA6DDD" w:rsidDel="00CA6DDD">
          <w:rPr>
            <w:rFonts w:ascii="华文仿宋" w:eastAsia="华文仿宋" w:hAnsi="华文仿宋" w:hint="eastAsia"/>
            <w:rPrChange w:id="77" w:author="Microsoft Office 用户" w:date="2016-08-01T09:19:00Z">
              <w:rPr>
                <w:rFonts w:hint="eastAsia"/>
              </w:rPr>
            </w:rPrChange>
          </w:rPr>
          <w:delText>的</w:delText>
        </w:r>
      </w:del>
      <w:r w:rsidR="00FC3211" w:rsidRPr="00CA6DDD">
        <w:rPr>
          <w:rFonts w:ascii="华文仿宋" w:eastAsia="华文仿宋" w:hAnsi="华文仿宋" w:hint="eastAsia"/>
          <w:rPrChange w:id="78" w:author="Microsoft Office 用户" w:date="2016-08-01T09:19:00Z">
            <w:rPr>
              <w:rFonts w:hint="eastAsia"/>
            </w:rPr>
          </w:rPrChange>
        </w:rPr>
        <w:t>周</w:t>
      </w:r>
      <w:r w:rsidRPr="00CA6DDD">
        <w:rPr>
          <w:rFonts w:ascii="华文仿宋" w:eastAsia="华文仿宋" w:hAnsi="华文仿宋"/>
          <w:rPrChange w:id="79" w:author="Microsoft Office 用户" w:date="2016-08-01T09:19:00Z">
            <w:rPr/>
          </w:rPrChange>
        </w:rPr>
        <w:t>活跃度时间序列</w:t>
      </w:r>
      <w:r w:rsidR="00FC3211" w:rsidRPr="00CA6DDD">
        <w:rPr>
          <w:rFonts w:ascii="华文仿宋" w:eastAsia="华文仿宋" w:hAnsi="华文仿宋" w:hint="eastAsia"/>
          <w:rPrChange w:id="80" w:author="Microsoft Office 用户" w:date="2016-08-01T09:19:00Z">
            <w:rPr>
              <w:rFonts w:hint="eastAsia"/>
            </w:rPr>
          </w:rPrChange>
        </w:rPr>
        <w:t>线形图</w:t>
      </w:r>
      <w:r w:rsidRPr="00CA6DDD">
        <w:rPr>
          <w:rFonts w:ascii="华文仿宋" w:eastAsia="华文仿宋" w:hAnsi="华文仿宋"/>
          <w:rPrChange w:id="81" w:author="Microsoft Office 用户" w:date="2016-08-01T09:19:00Z">
            <w:rPr/>
          </w:rPrChange>
        </w:rPr>
        <w:t>，</w:t>
      </w:r>
      <w:ins w:id="82" w:author="Microsoft Office 用户" w:date="2016-08-01T09:28:00Z">
        <w:r w:rsidR="00CA6DDD">
          <w:rPr>
            <w:rFonts w:ascii="华文仿宋" w:eastAsia="华文仿宋" w:hAnsi="华文仿宋"/>
          </w:rPr>
          <w:t>展示</w:t>
        </w:r>
      </w:ins>
      <w:del w:id="83" w:author="Microsoft Office 用户" w:date="2016-08-01T09:28:00Z">
        <w:r w:rsidRPr="00CA6DDD" w:rsidDel="00CA6DDD">
          <w:rPr>
            <w:rFonts w:ascii="华文仿宋" w:eastAsia="华文仿宋" w:hAnsi="华文仿宋"/>
            <w:rPrChange w:id="84" w:author="Microsoft Office 用户" w:date="2016-08-01T09:19:00Z">
              <w:rPr/>
            </w:rPrChange>
          </w:rPr>
          <w:delText>向领导汇报</w:delText>
        </w:r>
      </w:del>
      <w:r w:rsidRPr="00CA6DDD">
        <w:rPr>
          <w:rFonts w:ascii="华文仿宋" w:eastAsia="华文仿宋" w:hAnsi="华文仿宋"/>
          <w:rPrChange w:id="85" w:author="Microsoft Office 用户" w:date="2016-08-01T09:19:00Z">
            <w:rPr/>
          </w:rPrChange>
        </w:rPr>
        <w:t>太平驿站用户的使用情况。</w:t>
      </w:r>
    </w:p>
    <w:p w14:paraId="66FC9B42" w14:textId="26A2AF9F" w:rsidR="00E608C5" w:rsidRPr="00933703" w:rsidDel="00933703" w:rsidRDefault="0097024F">
      <w:pPr>
        <w:pStyle w:val="2"/>
        <w:ind w:firstLineChars="0" w:firstLine="0"/>
        <w:rPr>
          <w:del w:id="86" w:author="Microsoft Office 用户" w:date="2016-08-01T09:30:00Z"/>
          <w:rFonts w:ascii="华文仿宋" w:eastAsia="华文仿宋" w:hAnsi="华文仿宋"/>
          <w:rPrChange w:id="87" w:author="Microsoft Office 用户" w:date="2016-08-01T09:32:00Z">
            <w:rPr>
              <w:del w:id="88" w:author="Microsoft Office 用户" w:date="2016-08-01T09:30:00Z"/>
            </w:rPr>
          </w:rPrChange>
        </w:rPr>
        <w:pPrChange w:id="89" w:author="Microsoft Office 用户" w:date="2016-08-01T09:31:00Z">
          <w:pPr>
            <w:pStyle w:val="2"/>
            <w:ind w:firstLine="640"/>
          </w:pPr>
        </w:pPrChange>
      </w:pPr>
      <w:del w:id="90" w:author="Microsoft Office 用户" w:date="2016-08-01T09:30:00Z">
        <w:r w:rsidRPr="00933703" w:rsidDel="00933703">
          <w:rPr>
            <w:rFonts w:ascii="华文仿宋" w:eastAsia="华文仿宋" w:hAnsi="华文仿宋" w:hint="eastAsia"/>
            <w:b/>
            <w:bCs w:val="0"/>
            <w:rPrChange w:id="91" w:author="Microsoft Office 用户" w:date="2016-08-01T09:31:00Z">
              <w:rPr>
                <w:rFonts w:hint="eastAsia"/>
                <w:bCs w:val="0"/>
              </w:rPr>
            </w:rPrChange>
          </w:rPr>
          <w:delText>（</w:delText>
        </w:r>
      </w:del>
      <w:r w:rsidRPr="00933703">
        <w:rPr>
          <w:rFonts w:ascii="华文仿宋" w:eastAsia="华文仿宋" w:hAnsi="华文仿宋" w:hint="eastAsia"/>
          <w:b/>
          <w:bCs w:val="0"/>
          <w:rPrChange w:id="92" w:author="Microsoft Office 用户" w:date="2016-08-01T09:31:00Z">
            <w:rPr>
              <w:rFonts w:hint="eastAsia"/>
              <w:bCs w:val="0"/>
            </w:rPr>
          </w:rPrChange>
        </w:rPr>
        <w:t>二</w:t>
      </w:r>
      <w:ins w:id="93" w:author="Microsoft Office 用户" w:date="2016-08-01T09:30:00Z">
        <w:r w:rsidR="00933703" w:rsidRPr="00933703">
          <w:rPr>
            <w:rFonts w:ascii="华文仿宋" w:eastAsia="华文仿宋" w:hAnsi="华文仿宋"/>
            <w:b/>
            <w:bCs w:val="0"/>
            <w:rPrChange w:id="94" w:author="Microsoft Office 用户" w:date="2016-08-01T09:31:00Z">
              <w:rPr>
                <w:rFonts w:ascii="华文仿宋" w:eastAsia="华文仿宋" w:hAnsi="华文仿宋"/>
                <w:bCs w:val="0"/>
              </w:rPr>
            </w:rPrChange>
          </w:rPr>
          <w:t>是</w:t>
        </w:r>
      </w:ins>
      <w:del w:id="95" w:author="Microsoft Office 用户" w:date="2016-08-01T09:30:00Z">
        <w:r w:rsidRPr="00933703" w:rsidDel="00933703">
          <w:rPr>
            <w:rFonts w:ascii="华文仿宋" w:eastAsia="华文仿宋" w:hAnsi="华文仿宋" w:hint="eastAsia"/>
            <w:b/>
            <w:bCs w:val="0"/>
            <w:rPrChange w:id="96" w:author="Microsoft Office 用户" w:date="2016-08-01T09:31:00Z">
              <w:rPr>
                <w:rFonts w:hint="eastAsia"/>
                <w:bCs w:val="0"/>
              </w:rPr>
            </w:rPrChange>
          </w:rPr>
          <w:delText>）</w:delText>
        </w:r>
      </w:del>
      <w:r w:rsidR="00E608C5" w:rsidRPr="00933703">
        <w:rPr>
          <w:rFonts w:ascii="华文仿宋" w:eastAsia="华文仿宋" w:hAnsi="华文仿宋" w:hint="eastAsia"/>
          <w:b/>
          <w:bCs w:val="0"/>
          <w:rPrChange w:id="97" w:author="Microsoft Office 用户" w:date="2016-08-01T09:31:00Z">
            <w:rPr>
              <w:rFonts w:hint="eastAsia"/>
              <w:bCs w:val="0"/>
            </w:rPr>
          </w:rPrChange>
        </w:rPr>
        <w:t>第三方数据调研</w:t>
      </w:r>
      <w:ins w:id="98" w:author="Microsoft Office 用户" w:date="2016-08-01T09:30:00Z">
        <w:r w:rsidR="00933703" w:rsidRPr="00933703">
          <w:rPr>
            <w:rFonts w:ascii="华文仿宋" w:eastAsia="华文仿宋" w:hAnsi="华文仿宋"/>
            <w:b/>
            <w:bCs w:val="0"/>
            <w:rPrChange w:id="99" w:author="Microsoft Office 用户" w:date="2016-08-01T09:31:00Z">
              <w:rPr>
                <w:rFonts w:ascii="华文仿宋" w:eastAsia="华文仿宋" w:hAnsi="华文仿宋"/>
                <w:bCs w:val="0"/>
              </w:rPr>
            </w:rPrChange>
          </w:rPr>
          <w:t>工作，</w:t>
        </w:r>
      </w:ins>
      <w:ins w:id="100" w:author="Microsoft Office 用户" w:date="2016-08-01T09:33:00Z">
        <w:r w:rsidR="00933703" w:rsidRPr="00933703">
          <w:rPr>
            <w:rFonts w:ascii="华文仿宋" w:eastAsia="华文仿宋" w:hAnsi="华文仿宋"/>
            <w:bCs w:val="0"/>
            <w:rPrChange w:id="101" w:author="Microsoft Office 用户" w:date="2016-08-01T09:33:00Z">
              <w:rPr>
                <w:rFonts w:ascii="华文仿宋" w:eastAsia="华文仿宋" w:hAnsi="华文仿宋"/>
                <w:b/>
                <w:bCs w:val="0"/>
              </w:rPr>
            </w:rPrChange>
          </w:rPr>
          <w:t>包括</w:t>
        </w:r>
      </w:ins>
    </w:p>
    <w:p w14:paraId="03DD19A2" w14:textId="121F9BE8" w:rsidR="0097024F" w:rsidRPr="00933703" w:rsidDel="00933703" w:rsidRDefault="00E608C5" w:rsidP="00933703">
      <w:pPr>
        <w:ind w:firstLine="640"/>
        <w:rPr>
          <w:del w:id="102" w:author="Microsoft Office 用户" w:date="2016-08-01T09:31:00Z"/>
        </w:rPr>
      </w:pPr>
      <w:del w:id="103" w:author="Microsoft Office 用户" w:date="2016-08-01T09:32:00Z">
        <w:r w:rsidRPr="00933703" w:rsidDel="00933703">
          <w:rPr>
            <w:rFonts w:hint="eastAsia"/>
          </w:rPr>
          <w:delText>搜集阅读</w:delText>
        </w:r>
      </w:del>
      <w:ins w:id="104" w:author="Microsoft Office 用户" w:date="2016-08-01T09:32:00Z">
        <w:r w:rsidR="00933703" w:rsidRPr="00933703">
          <w:rPr>
            <w:rFonts w:ascii="华文仿宋" w:eastAsia="华文仿宋" w:hAnsi="华文仿宋"/>
            <w:rPrChange w:id="105" w:author="Microsoft Office 用户" w:date="2016-08-01T09:32:00Z">
              <w:rPr>
                <w:rFonts w:ascii="华文仿宋" w:eastAsia="华文仿宋" w:hAnsi="华文仿宋"/>
                <w:b/>
              </w:rPr>
            </w:rPrChange>
          </w:rPr>
          <w:t>研读</w:t>
        </w:r>
      </w:ins>
      <w:r w:rsidRPr="00933703">
        <w:rPr>
          <w:rFonts w:hint="eastAsia"/>
        </w:rPr>
        <w:t>互联网金融相关研究报告，与潜在数据服务商保持持续沟通，</w:t>
      </w:r>
      <w:r w:rsidRPr="00933703">
        <w:t>整理</w:t>
      </w:r>
      <w:r w:rsidRPr="00933703">
        <w:rPr>
          <w:rFonts w:hint="eastAsia"/>
        </w:rPr>
        <w:t>制作</w:t>
      </w:r>
      <w:r w:rsidR="0097024F" w:rsidRPr="00933703">
        <w:t>第三方数据服务行</w:t>
      </w:r>
      <w:bookmarkStart w:id="106" w:name="_GoBack"/>
      <w:bookmarkEnd w:id="106"/>
      <w:r w:rsidR="0097024F" w:rsidRPr="00933703">
        <w:t>业图谱</w:t>
      </w:r>
      <w:ins w:id="107" w:author="Microsoft Office 用户" w:date="2016-08-01T09:33:00Z">
        <w:r w:rsidR="00933703">
          <w:t>等</w:t>
        </w:r>
      </w:ins>
      <w:del w:id="108" w:author="Microsoft Office 用户" w:date="2016-08-01T09:33:00Z">
        <w:r w:rsidR="00FC3211" w:rsidRPr="00933703" w:rsidDel="00933703">
          <w:delText>，下周向创新发展部领导</w:delText>
        </w:r>
        <w:r w:rsidR="0097024F" w:rsidRPr="00933703" w:rsidDel="00933703">
          <w:delText>汇报</w:delText>
        </w:r>
      </w:del>
      <w:r w:rsidR="0097024F" w:rsidRPr="00933703">
        <w:t>。</w:t>
      </w:r>
    </w:p>
    <w:p w14:paraId="542D097B" w14:textId="0E7A722F" w:rsidR="0097024F" w:rsidRPr="00933703" w:rsidDel="00933703" w:rsidRDefault="00933703">
      <w:pPr>
        <w:pStyle w:val="2"/>
        <w:ind w:firstLineChars="0" w:firstLine="0"/>
        <w:rPr>
          <w:del w:id="109" w:author="Microsoft Office 用户" w:date="2016-08-01T09:30:00Z"/>
          <w:rFonts w:ascii="华文仿宋" w:eastAsia="华文仿宋" w:hAnsi="华文仿宋"/>
          <w:rPrChange w:id="110" w:author="Microsoft Office 用户" w:date="2016-08-01T09:31:00Z">
            <w:rPr>
              <w:del w:id="111" w:author="Microsoft Office 用户" w:date="2016-08-01T09:30:00Z"/>
            </w:rPr>
          </w:rPrChange>
        </w:rPr>
        <w:pPrChange w:id="112" w:author="Microsoft Office 用户" w:date="2016-08-01T09:30:00Z">
          <w:pPr>
            <w:pStyle w:val="2"/>
            <w:ind w:firstLine="640"/>
          </w:pPr>
        </w:pPrChange>
      </w:pPr>
      <w:ins w:id="113" w:author="Microsoft Office 用户" w:date="2016-08-01T09:30:00Z">
        <w:r w:rsidRPr="00933703">
          <w:rPr>
            <w:rFonts w:ascii="华文仿宋" w:eastAsia="华文仿宋" w:hAnsi="华文仿宋" w:hint="eastAsia"/>
            <w:b/>
            <w:bCs w:val="0"/>
            <w:rPrChange w:id="114" w:author="Microsoft Office 用户" w:date="2016-08-01T09:31:00Z">
              <w:rPr>
                <w:rFonts w:ascii="华文仿宋" w:eastAsia="华文仿宋" w:hAnsi="华文仿宋" w:hint="eastAsia"/>
                <w:bCs w:val="0"/>
              </w:rPr>
            </w:rPrChange>
          </w:rPr>
          <w:t>三是</w:t>
        </w:r>
      </w:ins>
      <w:del w:id="115" w:author="Microsoft Office 用户" w:date="2016-08-01T09:30:00Z">
        <w:r w:rsidR="0097024F" w:rsidRPr="00933703" w:rsidDel="00933703">
          <w:rPr>
            <w:rFonts w:ascii="华文仿宋" w:eastAsia="华文仿宋" w:hAnsi="华文仿宋" w:hint="eastAsia"/>
            <w:bCs w:val="0"/>
            <w:rPrChange w:id="116" w:author="Microsoft Office 用户" w:date="2016-08-01T09:31:00Z">
              <w:rPr>
                <w:rFonts w:hint="eastAsia"/>
                <w:bCs w:val="0"/>
              </w:rPr>
            </w:rPrChange>
          </w:rPr>
          <w:delText>（三）</w:delText>
        </w:r>
      </w:del>
      <w:ins w:id="117" w:author="Microsoft Office 用户" w:date="2016-08-01T09:30:00Z">
        <w:r w:rsidRPr="00933703">
          <w:rPr>
            <w:rFonts w:ascii="华文仿宋" w:eastAsia="华文仿宋" w:hAnsi="华文仿宋"/>
          </w:rPr>
          <w:t>统计追踪</w:t>
        </w:r>
      </w:ins>
      <w:del w:id="118" w:author="Microsoft Office 用户" w:date="2016-08-01T09:30:00Z">
        <w:r w:rsidR="0097024F" w:rsidRPr="00933703" w:rsidDel="00933703">
          <w:rPr>
            <w:rFonts w:ascii="华文仿宋" w:eastAsia="华文仿宋" w:hAnsi="华文仿宋" w:hint="eastAsia"/>
            <w:bCs w:val="0"/>
            <w:rPrChange w:id="119" w:author="Microsoft Office 用户" w:date="2016-08-01T09:31:00Z">
              <w:rPr>
                <w:rFonts w:hint="eastAsia"/>
                <w:bCs w:val="0"/>
              </w:rPr>
            </w:rPrChange>
          </w:rPr>
          <w:delText>例行工作</w:delText>
        </w:r>
      </w:del>
    </w:p>
    <w:p w14:paraId="5ED1A546" w14:textId="1B30FEC5" w:rsidR="0097024F" w:rsidRPr="00933703" w:rsidRDefault="00FC3211" w:rsidP="00933703">
      <w:pPr>
        <w:ind w:firstLine="640"/>
      </w:pPr>
      <w:r w:rsidRPr="00933703">
        <w:rPr>
          <w:rFonts w:hint="eastAsia"/>
        </w:rPr>
        <w:t>客户名单价值提升服务</w:t>
      </w:r>
      <w:r w:rsidR="0097024F" w:rsidRPr="00933703">
        <w:t>项目</w:t>
      </w:r>
      <w:r w:rsidRPr="00933703">
        <w:rPr>
          <w:rFonts w:hint="eastAsia"/>
        </w:rPr>
        <w:t>服务单试点机构</w:t>
      </w:r>
      <w:ins w:id="120" w:author="Microsoft Office 用户" w:date="2016-08-01T09:31:00Z">
        <w:r w:rsidR="00933703" w:rsidRPr="00933703">
          <w:t>的</w:t>
        </w:r>
      </w:ins>
      <w:r w:rsidR="0097024F" w:rsidRPr="00933703">
        <w:t>业绩</w:t>
      </w:r>
      <w:del w:id="121" w:author="Microsoft Office 用户" w:date="2016-08-01T09:31:00Z">
        <w:r w:rsidR="0097024F" w:rsidRPr="00933703" w:rsidDel="00933703">
          <w:delText>统计追踪</w:delText>
        </w:r>
      </w:del>
      <w:r w:rsidR="0097024F" w:rsidRPr="00933703">
        <w:t>，</w:t>
      </w:r>
      <w:ins w:id="122" w:author="Microsoft Office 用户" w:date="2016-08-01T09:31:00Z">
        <w:r w:rsidR="00933703" w:rsidRPr="00933703">
          <w:t>并</w:t>
        </w:r>
        <w:r w:rsidR="00933703" w:rsidRPr="00933703">
          <w:rPr>
            <w:rFonts w:hint="eastAsia"/>
          </w:rPr>
          <w:t>制作</w:t>
        </w:r>
      </w:ins>
      <w:r w:rsidRPr="00933703">
        <w:rPr>
          <w:rFonts w:hint="eastAsia"/>
        </w:rPr>
        <w:t>项目</w:t>
      </w:r>
      <w:r w:rsidR="0097024F" w:rsidRPr="00933703">
        <w:t>周报</w:t>
      </w:r>
      <w:del w:id="123" w:author="Microsoft Office 用户" w:date="2016-08-01T09:31:00Z">
        <w:r w:rsidR="0097024F" w:rsidRPr="00933703" w:rsidDel="00933703">
          <w:delText>制作</w:delText>
        </w:r>
      </w:del>
      <w:r w:rsidR="0097024F" w:rsidRPr="00933703">
        <w:t>。</w:t>
      </w:r>
    </w:p>
    <w:p w14:paraId="2BBE565B" w14:textId="3D1D7803" w:rsidR="0097024F" w:rsidRPr="00CA6DDD" w:rsidDel="005D719E" w:rsidRDefault="0097024F" w:rsidP="0097024F">
      <w:pPr>
        <w:pStyle w:val="1"/>
        <w:ind w:firstLine="640"/>
        <w:rPr>
          <w:del w:id="124" w:author="Microsoft Office 用户" w:date="2016-08-01T09:35:00Z"/>
          <w:rFonts w:ascii="华文仿宋" w:eastAsia="华文仿宋" w:hAnsi="华文仿宋"/>
          <w:rPrChange w:id="125" w:author="Microsoft Office 用户" w:date="2016-08-01T09:19:00Z">
            <w:rPr>
              <w:del w:id="126" w:author="Microsoft Office 用户" w:date="2016-08-01T09:35:00Z"/>
            </w:rPr>
          </w:rPrChange>
        </w:rPr>
      </w:pPr>
      <w:del w:id="127" w:author="Microsoft Office 用户" w:date="2016-08-01T09:35:00Z">
        <w:r w:rsidRPr="00CA6DDD" w:rsidDel="005D719E">
          <w:rPr>
            <w:rFonts w:ascii="华文仿宋" w:eastAsia="华文仿宋" w:hAnsi="华文仿宋" w:hint="eastAsia"/>
            <w:bCs w:val="0"/>
            <w:rPrChange w:id="128" w:author="Microsoft Office 用户" w:date="2016-08-01T09:19:00Z">
              <w:rPr>
                <w:rFonts w:hint="eastAsia"/>
                <w:bCs w:val="0"/>
              </w:rPr>
            </w:rPrChange>
          </w:rPr>
          <w:delText>二、存在的问题与不足</w:delText>
        </w:r>
      </w:del>
    </w:p>
    <w:p w14:paraId="6D33E2B6" w14:textId="16FF5AC6" w:rsidR="006B7A48" w:rsidDel="00F90831" w:rsidRDefault="005D719E" w:rsidP="00F90831">
      <w:pPr>
        <w:ind w:firstLine="640"/>
        <w:rPr>
          <w:del w:id="129" w:author="wenbin" w:date="2016-08-02T11:33:00Z"/>
          <w:rFonts w:ascii="华文仿宋" w:eastAsia="华文仿宋" w:hAnsi="华文仿宋" w:hint="eastAsia"/>
        </w:rPr>
        <w:pPrChange w:id="130" w:author="wenbin" w:date="2016-08-02T11:33:00Z">
          <w:pPr>
            <w:ind w:firstLine="640"/>
          </w:pPr>
        </w:pPrChange>
      </w:pPr>
      <w:ins w:id="131" w:author="Microsoft Office 用户" w:date="2016-08-01T09:35:00Z">
        <w:r>
          <w:rPr>
            <w:rFonts w:ascii="华文仿宋" w:eastAsia="华文仿宋" w:hAnsi="华文仿宋"/>
          </w:rPr>
          <w:t>通过对一周工作的全面梳理和总结，</w:t>
        </w:r>
      </w:ins>
      <w:ins w:id="132" w:author="Microsoft Office 用户" w:date="2016-08-01T09:38:00Z">
        <w:r w:rsidR="00B2744F">
          <w:rPr>
            <w:rFonts w:ascii="华文仿宋" w:eastAsia="华文仿宋" w:hAnsi="华文仿宋"/>
          </w:rPr>
          <w:t>有如下思考：</w:t>
        </w:r>
      </w:ins>
      <w:ins w:id="133" w:author="wenbin" w:date="2016-08-02T11:27:00Z">
        <w:r w:rsidR="00F90831">
          <w:rPr>
            <w:rFonts w:ascii="华文仿宋" w:eastAsia="华文仿宋" w:hAnsi="华文仿宋" w:hint="eastAsia"/>
          </w:rPr>
          <w:t>由于目前工作</w:t>
        </w:r>
      </w:ins>
      <w:ins w:id="134" w:author="wenbin" w:date="2016-08-02T11:32:00Z">
        <w:r w:rsidR="00F90831">
          <w:rPr>
            <w:rFonts w:ascii="华文仿宋" w:eastAsia="华文仿宋" w:hAnsi="华文仿宋" w:hint="eastAsia"/>
          </w:rPr>
          <w:t>类型众多</w:t>
        </w:r>
      </w:ins>
      <w:ins w:id="135" w:author="wenbin" w:date="2016-08-02T11:27:00Z">
        <w:r w:rsidR="00F90831">
          <w:rPr>
            <w:rFonts w:ascii="华文仿宋" w:eastAsia="华文仿宋" w:hAnsi="华文仿宋" w:hint="eastAsia"/>
          </w:rPr>
          <w:t>，对于</w:t>
        </w:r>
      </w:ins>
      <w:ins w:id="136" w:author="wenbin" w:date="2016-08-02T11:28:00Z">
        <w:r w:rsidR="00BA3019">
          <w:rPr>
            <w:rFonts w:ascii="华文仿宋" w:eastAsia="华文仿宋" w:hAnsi="华文仿宋" w:hint="eastAsia"/>
          </w:rPr>
          <w:t>重要性不同、紧急程度不</w:t>
        </w:r>
      </w:ins>
      <w:ins w:id="137" w:author="wenbin" w:date="2016-08-02T11:39:00Z">
        <w:r w:rsidR="00BA3019">
          <w:rPr>
            <w:rFonts w:ascii="华文仿宋" w:eastAsia="华文仿宋" w:hAnsi="华文仿宋" w:hint="eastAsia"/>
          </w:rPr>
          <w:t>一</w:t>
        </w:r>
      </w:ins>
      <w:ins w:id="138" w:author="wenbin" w:date="2016-08-02T11:27:00Z">
        <w:r w:rsidR="00F90831">
          <w:rPr>
            <w:rFonts w:ascii="华文仿宋" w:eastAsia="华文仿宋" w:hAnsi="华文仿宋" w:hint="eastAsia"/>
          </w:rPr>
          <w:t>的工作</w:t>
        </w:r>
      </w:ins>
      <w:ins w:id="139" w:author="wenbin" w:date="2016-08-02T11:32:00Z">
        <w:r w:rsidR="00F90831">
          <w:rPr>
            <w:rFonts w:ascii="华文仿宋" w:eastAsia="华文仿宋" w:hAnsi="华文仿宋" w:hint="eastAsia"/>
          </w:rPr>
          <w:t>并</w:t>
        </w:r>
      </w:ins>
      <w:ins w:id="140" w:author="wenbin" w:date="2016-08-02T11:27:00Z">
        <w:r w:rsidR="00F90831">
          <w:rPr>
            <w:rFonts w:ascii="华文仿宋" w:eastAsia="华文仿宋" w:hAnsi="华文仿宋" w:hint="eastAsia"/>
          </w:rPr>
          <w:t>没有</w:t>
        </w:r>
      </w:ins>
      <w:ins w:id="141" w:author="wenbin" w:date="2016-08-02T11:43:00Z">
        <w:r w:rsidR="00BA3019">
          <w:rPr>
            <w:rFonts w:ascii="华文仿宋" w:eastAsia="华文仿宋" w:hAnsi="华文仿宋" w:hint="eastAsia"/>
          </w:rPr>
          <w:t>进行系统性的</w:t>
        </w:r>
      </w:ins>
      <w:ins w:id="142" w:author="wenbin" w:date="2016-08-02T11:30:00Z">
        <w:r w:rsidR="00F90831">
          <w:rPr>
            <w:rFonts w:ascii="华文仿宋" w:eastAsia="华文仿宋" w:hAnsi="华文仿宋" w:hint="eastAsia"/>
          </w:rPr>
          <w:t>统筹</w:t>
        </w:r>
      </w:ins>
      <w:ins w:id="143" w:author="wenbin" w:date="2016-08-02T11:27:00Z">
        <w:r w:rsidR="00F90831">
          <w:rPr>
            <w:rFonts w:ascii="华文仿宋" w:eastAsia="华文仿宋" w:hAnsi="华文仿宋" w:hint="eastAsia"/>
          </w:rPr>
          <w:t>安排，</w:t>
        </w:r>
      </w:ins>
      <w:ins w:id="144" w:author="wenbin" w:date="2016-08-02T11:32:00Z">
        <w:r w:rsidR="00F90831">
          <w:rPr>
            <w:rFonts w:ascii="华文仿宋" w:eastAsia="华文仿宋" w:hAnsi="华文仿宋" w:hint="eastAsia"/>
          </w:rPr>
          <w:t>因而</w:t>
        </w:r>
      </w:ins>
      <w:ins w:id="145" w:author="wenbin" w:date="2016-08-02T11:27:00Z">
        <w:r w:rsidR="00F90831">
          <w:rPr>
            <w:rFonts w:ascii="华文仿宋" w:eastAsia="华文仿宋" w:hAnsi="华文仿宋" w:hint="eastAsia"/>
          </w:rPr>
          <w:t>导致工作效率相对较低</w:t>
        </w:r>
      </w:ins>
      <w:ins w:id="146" w:author="Microsoft Office 用户" w:date="2016-08-01T09:38:00Z">
        <w:del w:id="147" w:author="wenbin" w:date="2016-08-02T11:26:00Z">
          <w:r w:rsidR="00B2744F" w:rsidDel="00F90831">
            <w:rPr>
              <w:rFonts w:ascii="华文仿宋" w:eastAsia="华文仿宋" w:hAnsi="华文仿宋" w:hint="eastAsia"/>
            </w:rPr>
            <w:delText>一是</w:delText>
          </w:r>
        </w:del>
      </w:ins>
      <w:ins w:id="148" w:author="wenbin" w:date="2016-08-02T11:38:00Z">
        <w:r w:rsidR="00BA3019">
          <w:rPr>
            <w:rFonts w:ascii="华文仿宋" w:eastAsia="华文仿宋" w:hAnsi="华文仿宋" w:hint="eastAsia"/>
          </w:rPr>
          <w:t>。在今后工作中</w:t>
        </w:r>
      </w:ins>
      <w:ins w:id="149" w:author="wenbin" w:date="2016-08-02T11:41:00Z">
        <w:r w:rsidR="00BA3019">
          <w:rPr>
            <w:rFonts w:ascii="华文仿宋" w:eastAsia="华文仿宋" w:hAnsi="华文仿宋" w:hint="eastAsia"/>
          </w:rPr>
          <w:t>要不断累积经验</w:t>
        </w:r>
      </w:ins>
      <w:ins w:id="150" w:author="wenbin" w:date="2016-08-02T11:40:00Z">
        <w:r w:rsidR="00BA3019">
          <w:rPr>
            <w:rFonts w:ascii="华文仿宋" w:eastAsia="华文仿宋" w:hAnsi="华文仿宋" w:hint="eastAsia"/>
          </w:rPr>
          <w:t>，</w:t>
        </w:r>
      </w:ins>
      <w:ins w:id="151" w:author="wenbin" w:date="2016-08-02T11:51:00Z">
        <w:r w:rsidR="00453FCD">
          <w:rPr>
            <w:rFonts w:ascii="华文仿宋" w:eastAsia="华文仿宋" w:hAnsi="华文仿宋" w:hint="eastAsia"/>
          </w:rPr>
          <w:t>能够就工作的类型和耗时进行客观</w:t>
        </w:r>
        <w:r w:rsidR="00453FCD" w:rsidRPr="00453FCD">
          <w:rPr>
            <w:rFonts w:ascii="华文仿宋" w:eastAsia="华文仿宋" w:hAnsi="华文仿宋" w:hint="eastAsia"/>
          </w:rPr>
          <w:t>评估</w:t>
        </w:r>
      </w:ins>
      <w:ins w:id="152" w:author="wenbin" w:date="2016-08-02T11:40:00Z">
        <w:r w:rsidR="00BA3019">
          <w:rPr>
            <w:rFonts w:ascii="华文仿宋" w:eastAsia="华文仿宋" w:hAnsi="华文仿宋" w:hint="eastAsia"/>
          </w:rPr>
          <w:t>，</w:t>
        </w:r>
      </w:ins>
      <w:ins w:id="153" w:author="wenbin" w:date="2016-08-02T11:44:00Z">
        <w:r w:rsidR="00BA3019">
          <w:rPr>
            <w:rFonts w:ascii="华文仿宋" w:eastAsia="华文仿宋" w:hAnsi="华文仿宋" w:hint="eastAsia"/>
          </w:rPr>
          <w:t>常思考、善</w:t>
        </w:r>
      </w:ins>
      <w:ins w:id="154" w:author="wenbin" w:date="2016-08-02T11:42:00Z">
        <w:r w:rsidR="00BA3019">
          <w:rPr>
            <w:rFonts w:ascii="华文仿宋" w:eastAsia="华文仿宋" w:hAnsi="华文仿宋" w:hint="eastAsia"/>
          </w:rPr>
          <w:t>总结、</w:t>
        </w:r>
      </w:ins>
      <w:ins w:id="155" w:author="wenbin" w:date="2016-08-02T11:44:00Z">
        <w:r w:rsidR="00BA3019">
          <w:rPr>
            <w:rFonts w:ascii="华文仿宋" w:eastAsia="华文仿宋" w:hAnsi="华文仿宋" w:hint="eastAsia"/>
          </w:rPr>
          <w:t>勤</w:t>
        </w:r>
      </w:ins>
      <w:ins w:id="156" w:author="wenbin" w:date="2016-08-02T11:42:00Z">
        <w:r w:rsidR="00BA3019">
          <w:rPr>
            <w:rFonts w:ascii="华文仿宋" w:eastAsia="华文仿宋" w:hAnsi="华文仿宋" w:hint="eastAsia"/>
          </w:rPr>
          <w:t>汇报，从而</w:t>
        </w:r>
      </w:ins>
      <w:ins w:id="157" w:author="wenbin" w:date="2016-08-02T11:37:00Z">
        <w:r w:rsidR="00BA3019">
          <w:rPr>
            <w:rFonts w:ascii="华文仿宋" w:eastAsia="华文仿宋" w:hAnsi="华文仿宋" w:hint="eastAsia"/>
          </w:rPr>
          <w:t>形成一个</w:t>
        </w:r>
      </w:ins>
      <w:ins w:id="158" w:author="wenbin" w:date="2016-08-02T11:40:00Z">
        <w:r w:rsidR="00BA3019">
          <w:rPr>
            <w:rFonts w:ascii="华文仿宋" w:eastAsia="华文仿宋" w:hAnsi="华文仿宋" w:hint="eastAsia"/>
          </w:rPr>
          <w:t>系统性的工作模式</w:t>
        </w:r>
      </w:ins>
      <w:ins w:id="159" w:author="wenbin" w:date="2016-08-02T11:44:00Z">
        <w:r w:rsidR="00BA3019">
          <w:rPr>
            <w:rFonts w:ascii="华文仿宋" w:eastAsia="华文仿宋" w:hAnsi="华文仿宋" w:hint="eastAsia"/>
          </w:rPr>
          <w:t>，增加工作效率，提升工作质量</w:t>
        </w:r>
      </w:ins>
      <w:ins w:id="160" w:author="wenbin" w:date="2016-08-02T11:33:00Z">
        <w:r w:rsidR="00F90831">
          <w:rPr>
            <w:rFonts w:ascii="华文仿宋" w:eastAsia="华文仿宋" w:hAnsi="华文仿宋" w:hint="eastAsia"/>
          </w:rPr>
          <w:t>。</w:t>
        </w:r>
      </w:ins>
    </w:p>
    <w:p w14:paraId="0E115A58" w14:textId="77777777" w:rsidR="00F90831" w:rsidRDefault="00F90831" w:rsidP="00FC3211">
      <w:pPr>
        <w:ind w:firstLine="640"/>
        <w:rPr>
          <w:ins w:id="161" w:author="wenbin" w:date="2016-08-02T11:33:00Z"/>
          <w:rFonts w:ascii="华文仿宋" w:eastAsia="华文仿宋" w:hAnsi="华文仿宋"/>
        </w:rPr>
      </w:pPr>
    </w:p>
    <w:p w14:paraId="4003B86D" w14:textId="7FF5A6EA" w:rsidR="00FC3211" w:rsidRPr="00CA6DDD" w:rsidDel="00F90831" w:rsidRDefault="00B063C7" w:rsidP="00F90831">
      <w:pPr>
        <w:ind w:firstLineChars="0" w:firstLine="0"/>
        <w:rPr>
          <w:del w:id="162" w:author="wenbin" w:date="2016-08-02T11:33:00Z"/>
          <w:rFonts w:ascii="华文仿宋" w:eastAsia="华文仿宋" w:hAnsi="华文仿宋"/>
          <w:rPrChange w:id="163" w:author="Microsoft Office 用户" w:date="2016-08-01T09:19:00Z">
            <w:rPr>
              <w:del w:id="164" w:author="wenbin" w:date="2016-08-02T11:33:00Z"/>
            </w:rPr>
          </w:rPrChange>
        </w:rPr>
        <w:pPrChange w:id="165" w:author="wenbin" w:date="2016-08-02T11:33:00Z">
          <w:pPr>
            <w:ind w:firstLine="640"/>
          </w:pPr>
        </w:pPrChange>
      </w:pPr>
      <w:commentRangeStart w:id="166"/>
      <w:del w:id="167" w:author="wenbin" w:date="2016-08-02T11:33:00Z">
        <w:r w:rsidRPr="00CA6DDD" w:rsidDel="00F90831">
          <w:rPr>
            <w:rFonts w:ascii="华文仿宋" w:eastAsia="华文仿宋" w:hAnsi="华文仿宋" w:hint="eastAsia"/>
            <w:rPrChange w:id="168" w:author="Microsoft Office 用户" w:date="2016-08-01T09:19:00Z">
              <w:rPr>
                <w:rFonts w:hint="eastAsia"/>
              </w:rPr>
            </w:rPrChange>
          </w:rPr>
          <w:delText>参与工作较为零散，缺乏系统性的安排。</w:delText>
        </w:r>
        <w:commentRangeEnd w:id="166"/>
        <w:r w:rsidR="00B2744F" w:rsidDel="00F90831">
          <w:rPr>
            <w:rStyle w:val="af2"/>
          </w:rPr>
          <w:commentReference w:id="166"/>
        </w:r>
      </w:del>
    </w:p>
    <w:p w14:paraId="69C6FF7E" w14:textId="0FDF8164" w:rsidR="0097024F" w:rsidRPr="00DD7972" w:rsidDel="00DD7972" w:rsidRDefault="0097024F" w:rsidP="00F90831">
      <w:pPr>
        <w:pStyle w:val="1"/>
        <w:ind w:firstLineChars="0" w:firstLine="0"/>
        <w:rPr>
          <w:del w:id="169" w:author="Microsoft Office 用户" w:date="2016-08-01T09:43:00Z"/>
          <w:rFonts w:ascii="华文仿宋" w:eastAsia="华文仿宋" w:hAnsi="华文仿宋"/>
          <w:szCs w:val="32"/>
          <w:rPrChange w:id="170" w:author="Microsoft Office 用户" w:date="2016-08-01T09:43:00Z">
            <w:rPr>
              <w:del w:id="171" w:author="Microsoft Office 用户" w:date="2016-08-01T09:43:00Z"/>
            </w:rPr>
          </w:rPrChange>
        </w:rPr>
        <w:pPrChange w:id="172" w:author="wenbin" w:date="2016-08-02T11:33:00Z">
          <w:pPr>
            <w:pStyle w:val="1"/>
            <w:ind w:firstLine="640"/>
          </w:pPr>
        </w:pPrChange>
      </w:pPr>
      <w:del w:id="173" w:author="Microsoft Office 用户" w:date="2016-08-01T09:43:00Z">
        <w:r w:rsidRPr="00DD7972" w:rsidDel="00DD7972">
          <w:rPr>
            <w:rFonts w:ascii="华文仿宋" w:eastAsia="华文仿宋" w:hAnsi="华文仿宋" w:hint="eastAsia"/>
            <w:bCs w:val="0"/>
            <w:szCs w:val="32"/>
            <w:rPrChange w:id="174" w:author="Microsoft Office 用户" w:date="2016-08-01T09:43:00Z">
              <w:rPr>
                <w:rFonts w:hint="eastAsia"/>
                <w:bCs w:val="0"/>
              </w:rPr>
            </w:rPrChange>
          </w:rPr>
          <w:delText>三、</w:delText>
        </w:r>
      </w:del>
      <w:r w:rsidRPr="00DD7972">
        <w:rPr>
          <w:rFonts w:ascii="华文仿宋" w:eastAsia="华文仿宋" w:hAnsi="华文仿宋" w:hint="eastAsia"/>
          <w:bCs w:val="0"/>
          <w:szCs w:val="32"/>
          <w:rPrChange w:id="175" w:author="Microsoft Office 用户" w:date="2016-08-01T09:43:00Z">
            <w:rPr>
              <w:rFonts w:hint="eastAsia"/>
              <w:bCs w:val="0"/>
            </w:rPr>
          </w:rPrChange>
        </w:rPr>
        <w:t>下周</w:t>
      </w:r>
      <w:ins w:id="176" w:author="Microsoft Office 用户" w:date="2016-08-01T09:44:00Z">
        <w:r w:rsidR="00DD7972">
          <w:rPr>
            <w:rFonts w:ascii="华文仿宋" w:eastAsia="华文仿宋" w:hAnsi="华文仿宋"/>
            <w:szCs w:val="32"/>
          </w:rPr>
          <w:t>重点</w:t>
        </w:r>
      </w:ins>
      <w:del w:id="177" w:author="Microsoft Office 用户" w:date="2016-08-01T09:43:00Z">
        <w:r w:rsidRPr="00DD7972" w:rsidDel="00DD7972">
          <w:rPr>
            <w:rFonts w:ascii="华文仿宋" w:eastAsia="华文仿宋" w:hAnsi="华文仿宋" w:hint="eastAsia"/>
            <w:bCs w:val="0"/>
            <w:szCs w:val="32"/>
            <w:rPrChange w:id="178" w:author="Microsoft Office 用户" w:date="2016-08-01T09:43:00Z">
              <w:rPr>
                <w:rFonts w:hint="eastAsia"/>
                <w:bCs w:val="0"/>
              </w:rPr>
            </w:rPrChange>
          </w:rPr>
          <w:delText>主要</w:delText>
        </w:r>
      </w:del>
      <w:r w:rsidRPr="00DD7972">
        <w:rPr>
          <w:rFonts w:ascii="华文仿宋" w:eastAsia="华文仿宋" w:hAnsi="华文仿宋" w:hint="eastAsia"/>
          <w:bCs w:val="0"/>
          <w:szCs w:val="32"/>
          <w:rPrChange w:id="179" w:author="Microsoft Office 用户" w:date="2016-08-01T09:43:00Z">
            <w:rPr>
              <w:rFonts w:hint="eastAsia"/>
              <w:bCs w:val="0"/>
            </w:rPr>
          </w:rPrChange>
        </w:rPr>
        <w:t>工作</w:t>
      </w:r>
      <w:ins w:id="180" w:author="Microsoft Office 用户" w:date="2016-08-01T09:43:00Z">
        <w:r w:rsidR="00DD7972" w:rsidRPr="00DD7972">
          <w:rPr>
            <w:rFonts w:ascii="华文仿宋" w:eastAsia="华文仿宋" w:hAnsi="华文仿宋"/>
            <w:szCs w:val="32"/>
          </w:rPr>
          <w:t>：</w:t>
        </w:r>
        <w:r w:rsidR="00DD7972" w:rsidRPr="00DD7972">
          <w:rPr>
            <w:rFonts w:ascii="华文仿宋" w:eastAsia="华文仿宋" w:hAnsi="华文仿宋" w:hint="eastAsia"/>
            <w:b/>
            <w:bCs w:val="0"/>
            <w:szCs w:val="32"/>
            <w:rPrChange w:id="181" w:author="Microsoft Office 用户" w:date="2016-08-01T09:44:00Z">
              <w:rPr>
                <w:rFonts w:ascii="华文仿宋" w:eastAsia="华文仿宋" w:hAnsi="华文仿宋" w:hint="eastAsia"/>
                <w:bCs w:val="0"/>
                <w:szCs w:val="32"/>
              </w:rPr>
            </w:rPrChange>
          </w:rPr>
          <w:t>一是</w:t>
        </w:r>
      </w:ins>
      <w:del w:id="182" w:author="Microsoft Office 用户" w:date="2016-08-01T09:43:00Z">
        <w:r w:rsidRPr="00DD7972" w:rsidDel="00DD7972">
          <w:rPr>
            <w:rFonts w:ascii="华文仿宋" w:eastAsia="华文仿宋" w:hAnsi="华文仿宋" w:hint="eastAsia"/>
            <w:bCs w:val="0"/>
            <w:szCs w:val="32"/>
            <w:rPrChange w:id="183" w:author="Microsoft Office 用户" w:date="2016-08-01T09:43:00Z">
              <w:rPr>
                <w:rFonts w:hint="eastAsia"/>
                <w:bCs w:val="0"/>
              </w:rPr>
            </w:rPrChange>
          </w:rPr>
          <w:delText>安排</w:delText>
        </w:r>
      </w:del>
    </w:p>
    <w:p w14:paraId="12447312" w14:textId="5B500087" w:rsidR="0097024F" w:rsidRPr="00DD7972" w:rsidDel="00DD7972" w:rsidRDefault="0097024F" w:rsidP="00F90831">
      <w:pPr>
        <w:pStyle w:val="1"/>
        <w:ind w:firstLineChars="0" w:firstLine="0"/>
        <w:rPr>
          <w:del w:id="184" w:author="Microsoft Office 用户" w:date="2016-08-01T09:43:00Z"/>
          <w:rFonts w:ascii="华文仿宋" w:eastAsia="华文仿宋" w:hAnsi="华文仿宋"/>
          <w:szCs w:val="32"/>
          <w:rPrChange w:id="185" w:author="Microsoft Office 用户" w:date="2016-08-01T09:43:00Z">
            <w:rPr>
              <w:del w:id="186" w:author="Microsoft Office 用户" w:date="2016-08-01T09:43:00Z"/>
            </w:rPr>
          </w:rPrChange>
        </w:rPr>
        <w:pPrChange w:id="187" w:author="wenbin" w:date="2016-08-02T11:33:00Z">
          <w:pPr>
            <w:ind w:firstLine="640"/>
          </w:pPr>
        </w:pPrChange>
      </w:pPr>
      <w:del w:id="188" w:author="Microsoft Office 用户" w:date="2016-08-01T09:43:00Z">
        <w:r w:rsidRPr="00DD7972" w:rsidDel="00DD7972">
          <w:rPr>
            <w:rFonts w:ascii="华文仿宋" w:eastAsia="华文仿宋" w:hAnsi="华文仿宋" w:hint="eastAsia"/>
            <w:szCs w:val="32"/>
            <w:rPrChange w:id="189" w:author="Microsoft Office 用户" w:date="2016-08-01T09:43:00Z">
              <w:rPr>
                <w:rFonts w:hint="eastAsia"/>
              </w:rPr>
            </w:rPrChange>
          </w:rPr>
          <w:delText>（一）</w:delText>
        </w:r>
      </w:del>
      <w:r w:rsidRPr="00DD7972">
        <w:rPr>
          <w:rFonts w:ascii="华文仿宋" w:eastAsia="华文仿宋" w:hAnsi="华文仿宋"/>
          <w:szCs w:val="32"/>
          <w:rPrChange w:id="190" w:author="Microsoft Office 用户" w:date="2016-08-01T09:43:00Z">
            <w:rPr/>
          </w:rPrChange>
        </w:rPr>
        <w:t>向创新发展部</w:t>
      </w:r>
      <w:commentRangeStart w:id="191"/>
      <w:del w:id="192" w:author="wenbin" w:date="2016-08-02T11:48:00Z">
        <w:r w:rsidRPr="00DD7972" w:rsidDel="00453FCD">
          <w:rPr>
            <w:rFonts w:ascii="华文仿宋" w:eastAsia="华文仿宋" w:hAnsi="华文仿宋"/>
            <w:szCs w:val="32"/>
            <w:rPrChange w:id="193" w:author="Microsoft Office 用户" w:date="2016-08-01T09:43:00Z">
              <w:rPr/>
            </w:rPrChange>
          </w:rPr>
          <w:delText>领导</w:delText>
        </w:r>
        <w:commentRangeEnd w:id="191"/>
        <w:r w:rsidR="00B2744F" w:rsidRPr="00DD7972" w:rsidDel="00453FCD">
          <w:rPr>
            <w:rStyle w:val="af2"/>
            <w:rFonts w:ascii="华文仿宋" w:eastAsia="华文仿宋" w:hAnsi="华文仿宋"/>
            <w:sz w:val="32"/>
            <w:szCs w:val="32"/>
            <w:rPrChange w:id="194" w:author="Microsoft Office 用户" w:date="2016-08-01T09:43:00Z">
              <w:rPr>
                <w:rStyle w:val="af2"/>
              </w:rPr>
            </w:rPrChange>
          </w:rPr>
          <w:commentReference w:id="191"/>
        </w:r>
      </w:del>
      <w:ins w:id="195" w:author="wenbin" w:date="2016-08-02T11:48:00Z">
        <w:r w:rsidR="00453FCD">
          <w:rPr>
            <w:rFonts w:ascii="华文仿宋" w:eastAsia="华文仿宋" w:hAnsi="华文仿宋" w:hint="eastAsia"/>
            <w:bCs w:val="0"/>
            <w:szCs w:val="32"/>
          </w:rPr>
          <w:t>熊明总</w:t>
        </w:r>
      </w:ins>
      <w:r w:rsidRPr="00DD7972">
        <w:rPr>
          <w:rFonts w:ascii="华文仿宋" w:eastAsia="华文仿宋" w:hAnsi="华文仿宋"/>
          <w:szCs w:val="32"/>
          <w:rPrChange w:id="196" w:author="Microsoft Office 用户" w:date="2016-08-01T09:43:00Z">
            <w:rPr/>
          </w:rPrChange>
        </w:rPr>
        <w:t>汇报个人上半年工作完成情况以及下半年工作计划</w:t>
      </w:r>
      <w:ins w:id="197" w:author="wenbin" w:date="2016-08-02T11:47:00Z">
        <w:r w:rsidR="00453FCD">
          <w:rPr>
            <w:rFonts w:ascii="华文仿宋" w:eastAsia="华文仿宋" w:hAnsi="华文仿宋" w:hint="eastAsia"/>
            <w:bCs w:val="0"/>
            <w:szCs w:val="32"/>
          </w:rPr>
          <w:t>，明确下一步数据分析</w:t>
        </w:r>
      </w:ins>
      <w:ins w:id="198" w:author="wenbin" w:date="2016-08-02T11:48:00Z">
        <w:r w:rsidR="00453FCD">
          <w:rPr>
            <w:rFonts w:ascii="华文仿宋" w:eastAsia="华文仿宋" w:hAnsi="华文仿宋" w:hint="eastAsia"/>
            <w:bCs w:val="0"/>
            <w:szCs w:val="32"/>
          </w:rPr>
          <w:t>、与外部</w:t>
        </w:r>
      </w:ins>
      <w:ins w:id="199" w:author="wenbin" w:date="2016-08-02T11:47:00Z">
        <w:r w:rsidR="00453FCD">
          <w:rPr>
            <w:rFonts w:ascii="华文仿宋" w:eastAsia="华文仿宋" w:hAnsi="华文仿宋" w:hint="eastAsia"/>
            <w:bCs w:val="0"/>
            <w:szCs w:val="32"/>
          </w:rPr>
          <w:t>数据服务商洽谈的工作方向</w:t>
        </w:r>
      </w:ins>
      <w:r w:rsidR="00FC3211" w:rsidRPr="00DD7972">
        <w:rPr>
          <w:rFonts w:ascii="华文仿宋" w:eastAsia="华文仿宋" w:hAnsi="华文仿宋" w:hint="eastAsia"/>
          <w:szCs w:val="32"/>
          <w:rPrChange w:id="200" w:author="Microsoft Office 用户" w:date="2016-08-01T09:43:00Z">
            <w:rPr>
              <w:rFonts w:hint="eastAsia"/>
            </w:rPr>
          </w:rPrChange>
        </w:rPr>
        <w:t>。</w:t>
      </w:r>
      <w:ins w:id="201" w:author="Microsoft Office 用户" w:date="2016-08-01T09:43:00Z">
        <w:r w:rsidR="00DD7972" w:rsidRPr="00DD7972">
          <w:rPr>
            <w:rFonts w:ascii="华文仿宋" w:eastAsia="华文仿宋" w:hAnsi="华文仿宋"/>
            <w:b/>
            <w:szCs w:val="32"/>
            <w:rPrChange w:id="202" w:author="Microsoft Office 用户" w:date="2016-08-01T09:44:00Z">
              <w:rPr/>
            </w:rPrChange>
          </w:rPr>
          <w:t>二是</w:t>
        </w:r>
      </w:ins>
    </w:p>
    <w:p w14:paraId="66FF3B66" w14:textId="03485702" w:rsidR="0012120E" w:rsidRPr="00BA3019" w:rsidRDefault="0097024F" w:rsidP="00BA3019">
      <w:pPr>
        <w:ind w:firstLine="640"/>
      </w:pPr>
      <w:del w:id="203" w:author="Microsoft Office 用户" w:date="2016-08-01T09:43:00Z">
        <w:r w:rsidRPr="00BA3019" w:rsidDel="00DD7972">
          <w:rPr>
            <w:rFonts w:hint="eastAsia"/>
          </w:rPr>
          <w:delText>（二）</w:delText>
        </w:r>
      </w:del>
      <w:ins w:id="204" w:author="Microsoft Office 用户" w:date="2016-08-01T09:45:00Z">
        <w:r w:rsidR="00DD7972">
          <w:t>快速了</w:t>
        </w:r>
      </w:ins>
      <w:del w:id="205" w:author="Microsoft Office 用户" w:date="2016-08-01T09:45:00Z">
        <w:r w:rsidRPr="00BA3019" w:rsidDel="00DD7972">
          <w:delText>持续了</w:delText>
        </w:r>
      </w:del>
      <w:r w:rsidRPr="00BA3019">
        <w:t>解太</w:t>
      </w:r>
      <w:ins w:id="206" w:author="Microsoft Office 用户" w:date="2016-08-01T09:44:00Z">
        <w:r w:rsidR="00DD7972">
          <w:t>平人</w:t>
        </w:r>
      </w:ins>
      <w:r w:rsidRPr="00BA3019">
        <w:t>寿核保理赔相关数据表结构，</w:t>
      </w:r>
      <w:ins w:id="207" w:author="Microsoft Office 用户" w:date="2016-08-01T09:45:00Z">
        <w:r w:rsidR="00DD7972">
          <w:t>为下一步</w:t>
        </w:r>
      </w:ins>
      <w:del w:id="208" w:author="Microsoft Office 用户" w:date="2016-08-01T09:45:00Z">
        <w:r w:rsidRPr="00BA3019" w:rsidDel="00DD7972">
          <w:delText>以便</w:delText>
        </w:r>
      </w:del>
      <w:r w:rsidRPr="00BA3019">
        <w:t>进行核保理赔流程的数据分析</w:t>
      </w:r>
      <w:ins w:id="209" w:author="Microsoft Office 用户" w:date="2016-08-01T09:45:00Z">
        <w:r w:rsidR="00DD7972">
          <w:t>做好准备</w:t>
        </w:r>
      </w:ins>
      <w:r w:rsidR="00FC3211" w:rsidRPr="00BA3019">
        <w:rPr>
          <w:rFonts w:hint="eastAsia"/>
        </w:rPr>
        <w:t>。</w:t>
      </w:r>
    </w:p>
    <w:sectPr w:rsidR="0012120E" w:rsidRPr="00BA3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66" w:author="Microsoft Office 用户" w:date="2016-08-01T09:40:00Z" w:initials="Office">
    <w:p w14:paraId="2290B741" w14:textId="09E5E02D" w:rsidR="00B2744F" w:rsidRDefault="00B2744F">
      <w:pPr>
        <w:pStyle w:val="af3"/>
        <w:ind w:firstLine="420"/>
      </w:pPr>
      <w:r>
        <w:rPr>
          <w:rStyle w:val="af2"/>
        </w:rPr>
        <w:annotationRef/>
      </w:r>
      <w:r>
        <w:t>缺乏系统性的安排</w:t>
      </w:r>
      <w:r>
        <w:rPr>
          <w:rFonts w:hint="eastAsia"/>
        </w:rPr>
        <w:t>是</w:t>
      </w:r>
      <w:r>
        <w:t>因为自己的工作</w:t>
      </w:r>
      <w:r w:rsidR="00DD7972">
        <w:rPr>
          <w:noProof/>
        </w:rPr>
        <w:t xml:space="preserve"> ，</w:t>
      </w:r>
      <w:r w:rsidR="00DD7972">
        <w:rPr>
          <w:rFonts w:hint="eastAsia"/>
          <w:noProof/>
        </w:rPr>
        <w:t>自身缺乏</w:t>
      </w:r>
      <w:r w:rsidR="00DD7972">
        <w:rPr>
          <w:noProof/>
        </w:rPr>
        <w:t>时间管理的能力，</w:t>
      </w:r>
      <w:r w:rsidR="00DD7972">
        <w:rPr>
          <w:rFonts w:hint="eastAsia"/>
          <w:noProof/>
        </w:rPr>
        <w:t>还是部门</w:t>
      </w:r>
      <w:r w:rsidR="00DD7972">
        <w:rPr>
          <w:noProof/>
        </w:rPr>
        <w:t>对你工作安排过于零散？</w:t>
      </w:r>
      <w:r w:rsidR="00DD7972">
        <w:rPr>
          <w:rFonts w:hint="eastAsia"/>
          <w:noProof/>
        </w:rPr>
        <w:t>在</w:t>
      </w:r>
      <w:r w:rsidR="00DD7972">
        <w:rPr>
          <w:noProof/>
        </w:rPr>
        <w:t>文字上</w:t>
      </w:r>
      <w:r w:rsidR="00DD7972">
        <w:rPr>
          <w:rFonts w:hint="eastAsia"/>
          <w:noProof/>
        </w:rPr>
        <w:t>要</w:t>
      </w:r>
      <w:r w:rsidR="00DD7972">
        <w:rPr>
          <w:noProof/>
        </w:rPr>
        <w:t>表述清楚，</w:t>
      </w:r>
      <w:r w:rsidR="00DD7972">
        <w:rPr>
          <w:rFonts w:hint="eastAsia"/>
          <w:noProof/>
        </w:rPr>
        <w:t>因为</w:t>
      </w:r>
      <w:r w:rsidR="00DD7972">
        <w:rPr>
          <w:noProof/>
        </w:rPr>
        <w:t>下一步工作举措是围绕问题和不足制定的，</w:t>
      </w:r>
      <w:r w:rsidR="00DD7972">
        <w:rPr>
          <w:rFonts w:hint="eastAsia"/>
          <w:noProof/>
        </w:rPr>
        <w:t>不同的原因</w:t>
      </w:r>
      <w:r w:rsidR="00DD7972">
        <w:rPr>
          <w:noProof/>
        </w:rPr>
        <w:t>举措可能不同。</w:t>
      </w:r>
    </w:p>
  </w:comment>
  <w:comment w:id="191" w:author="Microsoft Office 用户" w:date="2016-08-01T09:39:00Z" w:initials="Office">
    <w:p w14:paraId="2140A209" w14:textId="741E8A89" w:rsidR="00B2744F" w:rsidRDefault="00B2744F">
      <w:pPr>
        <w:pStyle w:val="af3"/>
        <w:ind w:firstLine="420"/>
      </w:pPr>
      <w:r>
        <w:rPr>
          <w:rStyle w:val="af2"/>
        </w:rPr>
        <w:annotationRef/>
      </w:r>
      <w:r>
        <w:t>哪位领导？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90B741" w15:done="0"/>
  <w15:commentEx w15:paraId="2140A2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24F"/>
    <w:rsid w:val="00175772"/>
    <w:rsid w:val="00453FCD"/>
    <w:rsid w:val="005D719E"/>
    <w:rsid w:val="006863AC"/>
    <w:rsid w:val="006B7A48"/>
    <w:rsid w:val="00933703"/>
    <w:rsid w:val="0097024F"/>
    <w:rsid w:val="00B063C7"/>
    <w:rsid w:val="00B2744F"/>
    <w:rsid w:val="00BA3019"/>
    <w:rsid w:val="00CA6DDD"/>
    <w:rsid w:val="00CE5473"/>
    <w:rsid w:val="00DD7972"/>
    <w:rsid w:val="00E608C5"/>
    <w:rsid w:val="00F90831"/>
    <w:rsid w:val="00FC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44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24F"/>
    <w:pPr>
      <w:spacing w:after="0" w:line="600" w:lineRule="exact"/>
      <w:ind w:firstLineChars="200" w:firstLine="200"/>
      <w:jc w:val="both"/>
    </w:pPr>
    <w:rPr>
      <w:rFonts w:ascii="仿宋" w:eastAsia="仿宋" w:hAnsi="仿宋"/>
      <w:sz w:val="32"/>
    </w:rPr>
  </w:style>
  <w:style w:type="paragraph" w:styleId="1">
    <w:name w:val="heading 1"/>
    <w:basedOn w:val="a"/>
    <w:next w:val="a"/>
    <w:link w:val="1Char"/>
    <w:uiPriority w:val="9"/>
    <w:qFormat/>
    <w:rsid w:val="0097024F"/>
    <w:pPr>
      <w:contextualSpacing/>
      <w:outlineLvl w:val="0"/>
    </w:pPr>
    <w:rPr>
      <w:rFonts w:asciiTheme="majorHAnsi" w:eastAsia="黑体" w:hAnsiTheme="majorHAnsi" w:cstheme="majorBidi"/>
      <w:bCs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024F"/>
    <w:pPr>
      <w:outlineLvl w:val="1"/>
    </w:pPr>
    <w:rPr>
      <w:rFonts w:asciiTheme="majorHAnsi" w:eastAsia="楷体" w:hAnsiTheme="majorHAnsi" w:cstheme="majorBidi"/>
      <w:bCs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024F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024F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024F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024F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024F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024F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024F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024F"/>
    <w:rPr>
      <w:rFonts w:asciiTheme="majorHAnsi" w:eastAsia="黑体" w:hAnsiTheme="majorHAnsi" w:cstheme="majorBidi"/>
      <w:bCs/>
      <w:sz w:val="32"/>
      <w:szCs w:val="28"/>
    </w:rPr>
  </w:style>
  <w:style w:type="character" w:customStyle="1" w:styleId="2Char">
    <w:name w:val="标题 2 Char"/>
    <w:basedOn w:val="a0"/>
    <w:link w:val="2"/>
    <w:uiPriority w:val="9"/>
    <w:rsid w:val="0097024F"/>
    <w:rPr>
      <w:rFonts w:asciiTheme="majorHAnsi" w:eastAsia="楷体" w:hAnsiTheme="majorHAnsi" w:cstheme="majorBidi"/>
      <w:bCs/>
      <w:sz w:val="32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97024F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97024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7024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7024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7024F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7024F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7024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97024F"/>
    <w:pPr>
      <w:spacing w:after="100"/>
    </w:pPr>
  </w:style>
  <w:style w:type="paragraph" w:styleId="20">
    <w:name w:val="toc 2"/>
    <w:basedOn w:val="a"/>
    <w:next w:val="a"/>
    <w:autoRedefine/>
    <w:uiPriority w:val="39"/>
    <w:semiHidden/>
    <w:unhideWhenUsed/>
    <w:qFormat/>
    <w:rsid w:val="0097024F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semiHidden/>
    <w:unhideWhenUsed/>
    <w:qFormat/>
    <w:rsid w:val="0097024F"/>
    <w:pPr>
      <w:spacing w:after="100"/>
      <w:ind w:left="440"/>
    </w:pPr>
  </w:style>
  <w:style w:type="paragraph" w:styleId="a3">
    <w:name w:val="Title"/>
    <w:basedOn w:val="a"/>
    <w:next w:val="a"/>
    <w:link w:val="Char"/>
    <w:uiPriority w:val="10"/>
    <w:qFormat/>
    <w:rsid w:val="0097024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97024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97024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97024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5">
    <w:name w:val="Strong"/>
    <w:uiPriority w:val="22"/>
    <w:qFormat/>
    <w:rsid w:val="0097024F"/>
    <w:rPr>
      <w:b/>
      <w:bCs/>
    </w:rPr>
  </w:style>
  <w:style w:type="character" w:styleId="a6">
    <w:name w:val="Emphasis"/>
    <w:uiPriority w:val="20"/>
    <w:qFormat/>
    <w:rsid w:val="0097024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7">
    <w:name w:val="No Spacing"/>
    <w:basedOn w:val="a"/>
    <w:link w:val="Char1"/>
    <w:uiPriority w:val="1"/>
    <w:qFormat/>
    <w:rsid w:val="0097024F"/>
    <w:pPr>
      <w:spacing w:line="240" w:lineRule="auto"/>
      <w:ind w:firstLineChars="0" w:firstLine="0"/>
    </w:pPr>
    <w:rPr>
      <w:rFonts w:asciiTheme="minorHAnsi" w:eastAsiaTheme="minorEastAsia" w:hAnsiTheme="minorHAnsi"/>
      <w:sz w:val="22"/>
    </w:rPr>
  </w:style>
  <w:style w:type="character" w:customStyle="1" w:styleId="Char1">
    <w:name w:val="无间隔 Char"/>
    <w:basedOn w:val="a0"/>
    <w:link w:val="a7"/>
    <w:uiPriority w:val="1"/>
    <w:rsid w:val="0097024F"/>
  </w:style>
  <w:style w:type="paragraph" w:styleId="a8">
    <w:name w:val="List Paragraph"/>
    <w:basedOn w:val="a"/>
    <w:uiPriority w:val="34"/>
    <w:qFormat/>
    <w:rsid w:val="0097024F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97024F"/>
    <w:pPr>
      <w:spacing w:before="200"/>
      <w:ind w:left="360" w:right="360"/>
    </w:pPr>
    <w:rPr>
      <w:rFonts w:asciiTheme="minorHAnsi" w:eastAsiaTheme="minorEastAsia" w:hAnsiTheme="minorHAnsi"/>
      <w:i/>
      <w:iCs/>
      <w:sz w:val="22"/>
    </w:rPr>
  </w:style>
  <w:style w:type="character" w:customStyle="1" w:styleId="Char2">
    <w:name w:val="引用 Char"/>
    <w:basedOn w:val="a0"/>
    <w:link w:val="a9"/>
    <w:uiPriority w:val="29"/>
    <w:rsid w:val="0097024F"/>
    <w:rPr>
      <w:i/>
      <w:iCs/>
    </w:rPr>
  </w:style>
  <w:style w:type="paragraph" w:styleId="aa">
    <w:name w:val="Intense Quote"/>
    <w:basedOn w:val="a"/>
    <w:next w:val="a"/>
    <w:link w:val="Char3"/>
    <w:uiPriority w:val="30"/>
    <w:qFormat/>
    <w:rsid w:val="0097024F"/>
    <w:pPr>
      <w:pBdr>
        <w:bottom w:val="single" w:sz="4" w:space="1" w:color="auto"/>
      </w:pBdr>
      <w:spacing w:before="200" w:after="280"/>
      <w:ind w:left="1008" w:right="1152"/>
    </w:pPr>
    <w:rPr>
      <w:rFonts w:asciiTheme="minorHAnsi" w:eastAsiaTheme="minorEastAsia" w:hAnsiTheme="minorHAnsi"/>
      <w:b/>
      <w:bCs/>
      <w:i/>
      <w:iCs/>
      <w:sz w:val="22"/>
    </w:rPr>
  </w:style>
  <w:style w:type="character" w:customStyle="1" w:styleId="Char3">
    <w:name w:val="明显引用 Char"/>
    <w:basedOn w:val="a0"/>
    <w:link w:val="aa"/>
    <w:uiPriority w:val="30"/>
    <w:rsid w:val="0097024F"/>
    <w:rPr>
      <w:b/>
      <w:bCs/>
      <w:i/>
      <w:iCs/>
    </w:rPr>
  </w:style>
  <w:style w:type="character" w:styleId="ab">
    <w:name w:val="Subtle Emphasis"/>
    <w:uiPriority w:val="19"/>
    <w:qFormat/>
    <w:rsid w:val="0097024F"/>
    <w:rPr>
      <w:i/>
      <w:iCs/>
    </w:rPr>
  </w:style>
  <w:style w:type="character" w:styleId="ac">
    <w:name w:val="Intense Emphasis"/>
    <w:uiPriority w:val="21"/>
    <w:qFormat/>
    <w:rsid w:val="0097024F"/>
    <w:rPr>
      <w:b/>
      <w:bCs/>
    </w:rPr>
  </w:style>
  <w:style w:type="character" w:styleId="ad">
    <w:name w:val="Subtle Reference"/>
    <w:uiPriority w:val="31"/>
    <w:qFormat/>
    <w:rsid w:val="0097024F"/>
    <w:rPr>
      <w:smallCaps/>
    </w:rPr>
  </w:style>
  <w:style w:type="character" w:styleId="ae">
    <w:name w:val="Intense Reference"/>
    <w:uiPriority w:val="32"/>
    <w:qFormat/>
    <w:rsid w:val="0097024F"/>
    <w:rPr>
      <w:smallCaps/>
      <w:spacing w:val="5"/>
      <w:u w:val="single"/>
    </w:rPr>
  </w:style>
  <w:style w:type="character" w:styleId="af">
    <w:name w:val="Book Title"/>
    <w:uiPriority w:val="33"/>
    <w:qFormat/>
    <w:rsid w:val="0097024F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7024F"/>
    <w:pPr>
      <w:outlineLvl w:val="9"/>
    </w:pPr>
    <w:rPr>
      <w:lang w:bidi="en-US"/>
    </w:rPr>
  </w:style>
  <w:style w:type="paragraph" w:styleId="af0">
    <w:name w:val="Balloon Text"/>
    <w:basedOn w:val="a"/>
    <w:link w:val="Char4"/>
    <w:uiPriority w:val="99"/>
    <w:semiHidden/>
    <w:unhideWhenUsed/>
    <w:rsid w:val="00CA6DDD"/>
    <w:pPr>
      <w:spacing w:line="240" w:lineRule="auto"/>
    </w:pPr>
    <w:rPr>
      <w:rFonts w:ascii="Helvetica" w:hAnsi="Helvetica"/>
      <w:sz w:val="18"/>
      <w:szCs w:val="18"/>
    </w:rPr>
  </w:style>
  <w:style w:type="character" w:customStyle="1" w:styleId="Char4">
    <w:name w:val="批注框文本 Char"/>
    <w:basedOn w:val="a0"/>
    <w:link w:val="af0"/>
    <w:uiPriority w:val="99"/>
    <w:semiHidden/>
    <w:rsid w:val="00CA6DDD"/>
    <w:rPr>
      <w:rFonts w:ascii="Helvetica" w:eastAsia="仿宋" w:hAnsi="Helvetica"/>
      <w:sz w:val="18"/>
      <w:szCs w:val="18"/>
    </w:rPr>
  </w:style>
  <w:style w:type="paragraph" w:styleId="af1">
    <w:name w:val="Revision"/>
    <w:hidden/>
    <w:uiPriority w:val="99"/>
    <w:semiHidden/>
    <w:rsid w:val="00CA6DDD"/>
    <w:pPr>
      <w:spacing w:after="0" w:line="240" w:lineRule="auto"/>
    </w:pPr>
    <w:rPr>
      <w:rFonts w:ascii="仿宋" w:eastAsia="仿宋" w:hAnsi="仿宋"/>
      <w:sz w:val="32"/>
    </w:rPr>
  </w:style>
  <w:style w:type="character" w:styleId="af2">
    <w:name w:val="annotation reference"/>
    <w:basedOn w:val="a0"/>
    <w:uiPriority w:val="99"/>
    <w:semiHidden/>
    <w:unhideWhenUsed/>
    <w:rsid w:val="00B2744F"/>
    <w:rPr>
      <w:sz w:val="21"/>
      <w:szCs w:val="21"/>
    </w:rPr>
  </w:style>
  <w:style w:type="paragraph" w:styleId="af3">
    <w:name w:val="annotation text"/>
    <w:basedOn w:val="a"/>
    <w:link w:val="Char5"/>
    <w:uiPriority w:val="99"/>
    <w:semiHidden/>
    <w:unhideWhenUsed/>
    <w:rsid w:val="00B2744F"/>
    <w:pPr>
      <w:jc w:val="left"/>
    </w:pPr>
  </w:style>
  <w:style w:type="character" w:customStyle="1" w:styleId="Char5">
    <w:name w:val="批注文字 Char"/>
    <w:basedOn w:val="a0"/>
    <w:link w:val="af3"/>
    <w:uiPriority w:val="99"/>
    <w:semiHidden/>
    <w:rsid w:val="00B2744F"/>
    <w:rPr>
      <w:rFonts w:ascii="仿宋" w:eastAsia="仿宋" w:hAnsi="仿宋"/>
      <w:sz w:val="32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B2744F"/>
    <w:rPr>
      <w:b/>
      <w:bCs/>
    </w:rPr>
  </w:style>
  <w:style w:type="character" w:customStyle="1" w:styleId="Char6">
    <w:name w:val="批注主题 Char"/>
    <w:basedOn w:val="Char5"/>
    <w:link w:val="af4"/>
    <w:uiPriority w:val="99"/>
    <w:semiHidden/>
    <w:rsid w:val="00B2744F"/>
    <w:rPr>
      <w:rFonts w:ascii="仿宋" w:eastAsia="仿宋" w:hAnsi="仿宋"/>
      <w:b/>
      <w:bCs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24F"/>
    <w:pPr>
      <w:spacing w:after="0" w:line="600" w:lineRule="exact"/>
      <w:ind w:firstLineChars="200" w:firstLine="200"/>
      <w:jc w:val="both"/>
    </w:pPr>
    <w:rPr>
      <w:rFonts w:ascii="仿宋" w:eastAsia="仿宋" w:hAnsi="仿宋"/>
      <w:sz w:val="32"/>
    </w:rPr>
  </w:style>
  <w:style w:type="paragraph" w:styleId="1">
    <w:name w:val="heading 1"/>
    <w:basedOn w:val="a"/>
    <w:next w:val="a"/>
    <w:link w:val="1Char"/>
    <w:uiPriority w:val="9"/>
    <w:qFormat/>
    <w:rsid w:val="0097024F"/>
    <w:pPr>
      <w:contextualSpacing/>
      <w:outlineLvl w:val="0"/>
    </w:pPr>
    <w:rPr>
      <w:rFonts w:asciiTheme="majorHAnsi" w:eastAsia="黑体" w:hAnsiTheme="majorHAnsi" w:cstheme="majorBidi"/>
      <w:bCs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024F"/>
    <w:pPr>
      <w:outlineLvl w:val="1"/>
    </w:pPr>
    <w:rPr>
      <w:rFonts w:asciiTheme="majorHAnsi" w:eastAsia="楷体" w:hAnsiTheme="majorHAnsi" w:cstheme="majorBidi"/>
      <w:bCs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024F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024F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024F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024F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024F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024F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024F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024F"/>
    <w:rPr>
      <w:rFonts w:asciiTheme="majorHAnsi" w:eastAsia="黑体" w:hAnsiTheme="majorHAnsi" w:cstheme="majorBidi"/>
      <w:bCs/>
      <w:sz w:val="32"/>
      <w:szCs w:val="28"/>
    </w:rPr>
  </w:style>
  <w:style w:type="character" w:customStyle="1" w:styleId="2Char">
    <w:name w:val="标题 2 Char"/>
    <w:basedOn w:val="a0"/>
    <w:link w:val="2"/>
    <w:uiPriority w:val="9"/>
    <w:rsid w:val="0097024F"/>
    <w:rPr>
      <w:rFonts w:asciiTheme="majorHAnsi" w:eastAsia="楷体" w:hAnsiTheme="majorHAnsi" w:cstheme="majorBidi"/>
      <w:bCs/>
      <w:sz w:val="32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97024F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97024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7024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7024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7024F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7024F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7024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97024F"/>
    <w:pPr>
      <w:spacing w:after="100"/>
    </w:pPr>
  </w:style>
  <w:style w:type="paragraph" w:styleId="20">
    <w:name w:val="toc 2"/>
    <w:basedOn w:val="a"/>
    <w:next w:val="a"/>
    <w:autoRedefine/>
    <w:uiPriority w:val="39"/>
    <w:semiHidden/>
    <w:unhideWhenUsed/>
    <w:qFormat/>
    <w:rsid w:val="0097024F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semiHidden/>
    <w:unhideWhenUsed/>
    <w:qFormat/>
    <w:rsid w:val="0097024F"/>
    <w:pPr>
      <w:spacing w:after="100"/>
      <w:ind w:left="440"/>
    </w:pPr>
  </w:style>
  <w:style w:type="paragraph" w:styleId="a3">
    <w:name w:val="Title"/>
    <w:basedOn w:val="a"/>
    <w:next w:val="a"/>
    <w:link w:val="Char"/>
    <w:uiPriority w:val="10"/>
    <w:qFormat/>
    <w:rsid w:val="0097024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97024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97024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97024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5">
    <w:name w:val="Strong"/>
    <w:uiPriority w:val="22"/>
    <w:qFormat/>
    <w:rsid w:val="0097024F"/>
    <w:rPr>
      <w:b/>
      <w:bCs/>
    </w:rPr>
  </w:style>
  <w:style w:type="character" w:styleId="a6">
    <w:name w:val="Emphasis"/>
    <w:uiPriority w:val="20"/>
    <w:qFormat/>
    <w:rsid w:val="0097024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7">
    <w:name w:val="No Spacing"/>
    <w:basedOn w:val="a"/>
    <w:link w:val="Char1"/>
    <w:uiPriority w:val="1"/>
    <w:qFormat/>
    <w:rsid w:val="0097024F"/>
    <w:pPr>
      <w:spacing w:line="240" w:lineRule="auto"/>
      <w:ind w:firstLineChars="0" w:firstLine="0"/>
    </w:pPr>
    <w:rPr>
      <w:rFonts w:asciiTheme="minorHAnsi" w:eastAsiaTheme="minorEastAsia" w:hAnsiTheme="minorHAnsi"/>
      <w:sz w:val="22"/>
    </w:rPr>
  </w:style>
  <w:style w:type="character" w:customStyle="1" w:styleId="Char1">
    <w:name w:val="无间隔 Char"/>
    <w:basedOn w:val="a0"/>
    <w:link w:val="a7"/>
    <w:uiPriority w:val="1"/>
    <w:rsid w:val="0097024F"/>
  </w:style>
  <w:style w:type="paragraph" w:styleId="a8">
    <w:name w:val="List Paragraph"/>
    <w:basedOn w:val="a"/>
    <w:uiPriority w:val="34"/>
    <w:qFormat/>
    <w:rsid w:val="0097024F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97024F"/>
    <w:pPr>
      <w:spacing w:before="200"/>
      <w:ind w:left="360" w:right="360"/>
    </w:pPr>
    <w:rPr>
      <w:rFonts w:asciiTheme="minorHAnsi" w:eastAsiaTheme="minorEastAsia" w:hAnsiTheme="minorHAnsi"/>
      <w:i/>
      <w:iCs/>
      <w:sz w:val="22"/>
    </w:rPr>
  </w:style>
  <w:style w:type="character" w:customStyle="1" w:styleId="Char2">
    <w:name w:val="引用 Char"/>
    <w:basedOn w:val="a0"/>
    <w:link w:val="a9"/>
    <w:uiPriority w:val="29"/>
    <w:rsid w:val="0097024F"/>
    <w:rPr>
      <w:i/>
      <w:iCs/>
    </w:rPr>
  </w:style>
  <w:style w:type="paragraph" w:styleId="aa">
    <w:name w:val="Intense Quote"/>
    <w:basedOn w:val="a"/>
    <w:next w:val="a"/>
    <w:link w:val="Char3"/>
    <w:uiPriority w:val="30"/>
    <w:qFormat/>
    <w:rsid w:val="0097024F"/>
    <w:pPr>
      <w:pBdr>
        <w:bottom w:val="single" w:sz="4" w:space="1" w:color="auto"/>
      </w:pBdr>
      <w:spacing w:before="200" w:after="280"/>
      <w:ind w:left="1008" w:right="1152"/>
    </w:pPr>
    <w:rPr>
      <w:rFonts w:asciiTheme="minorHAnsi" w:eastAsiaTheme="minorEastAsia" w:hAnsiTheme="minorHAnsi"/>
      <w:b/>
      <w:bCs/>
      <w:i/>
      <w:iCs/>
      <w:sz w:val="22"/>
    </w:rPr>
  </w:style>
  <w:style w:type="character" w:customStyle="1" w:styleId="Char3">
    <w:name w:val="明显引用 Char"/>
    <w:basedOn w:val="a0"/>
    <w:link w:val="aa"/>
    <w:uiPriority w:val="30"/>
    <w:rsid w:val="0097024F"/>
    <w:rPr>
      <w:b/>
      <w:bCs/>
      <w:i/>
      <w:iCs/>
    </w:rPr>
  </w:style>
  <w:style w:type="character" w:styleId="ab">
    <w:name w:val="Subtle Emphasis"/>
    <w:uiPriority w:val="19"/>
    <w:qFormat/>
    <w:rsid w:val="0097024F"/>
    <w:rPr>
      <w:i/>
      <w:iCs/>
    </w:rPr>
  </w:style>
  <w:style w:type="character" w:styleId="ac">
    <w:name w:val="Intense Emphasis"/>
    <w:uiPriority w:val="21"/>
    <w:qFormat/>
    <w:rsid w:val="0097024F"/>
    <w:rPr>
      <w:b/>
      <w:bCs/>
    </w:rPr>
  </w:style>
  <w:style w:type="character" w:styleId="ad">
    <w:name w:val="Subtle Reference"/>
    <w:uiPriority w:val="31"/>
    <w:qFormat/>
    <w:rsid w:val="0097024F"/>
    <w:rPr>
      <w:smallCaps/>
    </w:rPr>
  </w:style>
  <w:style w:type="character" w:styleId="ae">
    <w:name w:val="Intense Reference"/>
    <w:uiPriority w:val="32"/>
    <w:qFormat/>
    <w:rsid w:val="0097024F"/>
    <w:rPr>
      <w:smallCaps/>
      <w:spacing w:val="5"/>
      <w:u w:val="single"/>
    </w:rPr>
  </w:style>
  <w:style w:type="character" w:styleId="af">
    <w:name w:val="Book Title"/>
    <w:uiPriority w:val="33"/>
    <w:qFormat/>
    <w:rsid w:val="0097024F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7024F"/>
    <w:pPr>
      <w:outlineLvl w:val="9"/>
    </w:pPr>
    <w:rPr>
      <w:lang w:bidi="en-US"/>
    </w:rPr>
  </w:style>
  <w:style w:type="paragraph" w:styleId="af0">
    <w:name w:val="Balloon Text"/>
    <w:basedOn w:val="a"/>
    <w:link w:val="Char4"/>
    <w:uiPriority w:val="99"/>
    <w:semiHidden/>
    <w:unhideWhenUsed/>
    <w:rsid w:val="00CA6DDD"/>
    <w:pPr>
      <w:spacing w:line="240" w:lineRule="auto"/>
    </w:pPr>
    <w:rPr>
      <w:rFonts w:ascii="Helvetica" w:hAnsi="Helvetica"/>
      <w:sz w:val="18"/>
      <w:szCs w:val="18"/>
    </w:rPr>
  </w:style>
  <w:style w:type="character" w:customStyle="1" w:styleId="Char4">
    <w:name w:val="批注框文本 Char"/>
    <w:basedOn w:val="a0"/>
    <w:link w:val="af0"/>
    <w:uiPriority w:val="99"/>
    <w:semiHidden/>
    <w:rsid w:val="00CA6DDD"/>
    <w:rPr>
      <w:rFonts w:ascii="Helvetica" w:eastAsia="仿宋" w:hAnsi="Helvetica"/>
      <w:sz w:val="18"/>
      <w:szCs w:val="18"/>
    </w:rPr>
  </w:style>
  <w:style w:type="paragraph" w:styleId="af1">
    <w:name w:val="Revision"/>
    <w:hidden/>
    <w:uiPriority w:val="99"/>
    <w:semiHidden/>
    <w:rsid w:val="00CA6DDD"/>
    <w:pPr>
      <w:spacing w:after="0" w:line="240" w:lineRule="auto"/>
    </w:pPr>
    <w:rPr>
      <w:rFonts w:ascii="仿宋" w:eastAsia="仿宋" w:hAnsi="仿宋"/>
      <w:sz w:val="32"/>
    </w:rPr>
  </w:style>
  <w:style w:type="character" w:styleId="af2">
    <w:name w:val="annotation reference"/>
    <w:basedOn w:val="a0"/>
    <w:uiPriority w:val="99"/>
    <w:semiHidden/>
    <w:unhideWhenUsed/>
    <w:rsid w:val="00B2744F"/>
    <w:rPr>
      <w:sz w:val="21"/>
      <w:szCs w:val="21"/>
    </w:rPr>
  </w:style>
  <w:style w:type="paragraph" w:styleId="af3">
    <w:name w:val="annotation text"/>
    <w:basedOn w:val="a"/>
    <w:link w:val="Char5"/>
    <w:uiPriority w:val="99"/>
    <w:semiHidden/>
    <w:unhideWhenUsed/>
    <w:rsid w:val="00B2744F"/>
    <w:pPr>
      <w:jc w:val="left"/>
    </w:pPr>
  </w:style>
  <w:style w:type="character" w:customStyle="1" w:styleId="Char5">
    <w:name w:val="批注文字 Char"/>
    <w:basedOn w:val="a0"/>
    <w:link w:val="af3"/>
    <w:uiPriority w:val="99"/>
    <w:semiHidden/>
    <w:rsid w:val="00B2744F"/>
    <w:rPr>
      <w:rFonts w:ascii="仿宋" w:eastAsia="仿宋" w:hAnsi="仿宋"/>
      <w:sz w:val="32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B2744F"/>
    <w:rPr>
      <w:b/>
      <w:bCs/>
    </w:rPr>
  </w:style>
  <w:style w:type="character" w:customStyle="1" w:styleId="Char6">
    <w:name w:val="批注主题 Char"/>
    <w:basedOn w:val="Char5"/>
    <w:link w:val="af4"/>
    <w:uiPriority w:val="99"/>
    <w:semiHidden/>
    <w:rsid w:val="00B2744F"/>
    <w:rPr>
      <w:rFonts w:ascii="仿宋" w:eastAsia="仿宋" w:hAnsi="仿宋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wenbin</dc:creator>
  <cp:lastModifiedBy>wenbin</cp:lastModifiedBy>
  <cp:revision>2</cp:revision>
  <dcterms:created xsi:type="dcterms:W3CDTF">2016-08-02T03:51:00Z</dcterms:created>
  <dcterms:modified xsi:type="dcterms:W3CDTF">2016-08-02T03:51:00Z</dcterms:modified>
</cp:coreProperties>
</file>